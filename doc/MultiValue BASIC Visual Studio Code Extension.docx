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9811" w14:textId="77777777" w:rsidR="00323B70" w:rsidRPr="00D3105C" w:rsidRDefault="00323B70" w:rsidP="004A19D8">
      <w:pPr>
        <w:spacing w:before="1000" w:after="240"/>
        <w:ind w:left="0"/>
        <w:jc w:val="center"/>
        <w:rPr>
          <w:sz w:val="56"/>
          <w:szCs w:val="56"/>
        </w:rPr>
      </w:pPr>
      <w:bookmarkStart w:id="0" w:name="_GoBack"/>
      <w:bookmarkEnd w:id="0"/>
    </w:p>
    <w:p w14:paraId="3B3E5B9E" w14:textId="46CE34EC" w:rsidR="00153A75" w:rsidRDefault="00DB6E23" w:rsidP="004A19D8">
      <w:pPr>
        <w:spacing w:after="240"/>
        <w:ind w:left="0"/>
        <w:jc w:val="center"/>
        <w:rPr>
          <w:rFonts w:ascii="Arial Black" w:hAnsi="Arial Black"/>
          <w:b/>
          <w:bCs/>
          <w:sz w:val="56"/>
          <w:szCs w:val="56"/>
        </w:rPr>
      </w:pPr>
      <w:r>
        <w:rPr>
          <w:rFonts w:ascii="Arial Black" w:hAnsi="Arial Black"/>
          <w:b/>
          <w:bCs/>
          <w:sz w:val="56"/>
          <w:szCs w:val="56"/>
        </w:rPr>
        <w:t xml:space="preserve">Visual Studio Code </w:t>
      </w:r>
    </w:p>
    <w:p w14:paraId="24469ADF" w14:textId="1F5B7B33" w:rsidR="00B01B03" w:rsidRDefault="007778F0" w:rsidP="004A19D8">
      <w:pPr>
        <w:spacing w:after="240"/>
        <w:ind w:left="0"/>
        <w:jc w:val="center"/>
        <w:rPr>
          <w:rFonts w:ascii="Arial Black" w:hAnsi="Arial Black"/>
          <w:b/>
          <w:bCs/>
          <w:sz w:val="56"/>
          <w:szCs w:val="56"/>
        </w:rPr>
      </w:pPr>
      <w:r>
        <w:rPr>
          <w:rFonts w:ascii="Arial Black" w:hAnsi="Arial Black"/>
          <w:b/>
          <w:bCs/>
          <w:sz w:val="56"/>
          <w:szCs w:val="56"/>
        </w:rPr>
        <w:t>M</w:t>
      </w:r>
      <w:r w:rsidR="00153A75">
        <w:rPr>
          <w:rFonts w:ascii="Arial Black" w:hAnsi="Arial Black"/>
          <w:b/>
          <w:bCs/>
          <w:sz w:val="56"/>
          <w:szCs w:val="56"/>
        </w:rPr>
        <w:t>ulti</w:t>
      </w:r>
      <w:r>
        <w:rPr>
          <w:rFonts w:ascii="Arial Black" w:hAnsi="Arial Black"/>
          <w:b/>
          <w:bCs/>
          <w:sz w:val="56"/>
          <w:szCs w:val="56"/>
        </w:rPr>
        <w:t>V</w:t>
      </w:r>
      <w:r w:rsidR="00153A75">
        <w:rPr>
          <w:rFonts w:ascii="Arial Black" w:hAnsi="Arial Black"/>
          <w:b/>
          <w:bCs/>
          <w:sz w:val="56"/>
          <w:szCs w:val="56"/>
        </w:rPr>
        <w:t>alue</w:t>
      </w:r>
      <w:r>
        <w:rPr>
          <w:rFonts w:ascii="Arial Black" w:hAnsi="Arial Black"/>
          <w:b/>
          <w:bCs/>
          <w:sz w:val="56"/>
          <w:szCs w:val="56"/>
        </w:rPr>
        <w:t xml:space="preserve"> </w:t>
      </w:r>
      <w:r w:rsidR="00DB6E23">
        <w:rPr>
          <w:rFonts w:ascii="Arial Black" w:hAnsi="Arial Black"/>
          <w:b/>
          <w:bCs/>
          <w:sz w:val="56"/>
          <w:szCs w:val="56"/>
        </w:rPr>
        <w:t>Extension</w:t>
      </w:r>
    </w:p>
    <w:p w14:paraId="7371C89E" w14:textId="6F2A4184" w:rsidR="007558CE" w:rsidRDefault="007558CE" w:rsidP="004A19D8">
      <w:pPr>
        <w:spacing w:after="240"/>
        <w:ind w:left="0"/>
        <w:jc w:val="center"/>
        <w:rPr>
          <w:rFonts w:ascii="Arial Black" w:hAnsi="Arial Black"/>
          <w:b/>
          <w:bCs/>
          <w:sz w:val="56"/>
          <w:szCs w:val="56"/>
        </w:rPr>
      </w:pPr>
    </w:p>
    <w:p w14:paraId="4320695A" w14:textId="77777777" w:rsidR="007558CE" w:rsidRDefault="007558CE" w:rsidP="004A19D8">
      <w:pPr>
        <w:spacing w:after="240"/>
        <w:ind w:left="0"/>
        <w:jc w:val="center"/>
        <w:rPr>
          <w:rFonts w:ascii="Arial" w:hAnsi="Arial" w:cs="Arial"/>
        </w:rPr>
      </w:pPr>
    </w:p>
    <w:p w14:paraId="43B0168F" w14:textId="557C12AB" w:rsidR="00357286" w:rsidRDefault="007558CE" w:rsidP="004A19D8">
      <w:pPr>
        <w:spacing w:after="240"/>
        <w:ind w:left="0"/>
        <w:jc w:val="center"/>
        <w:rPr>
          <w:rFonts w:ascii="Arial" w:hAnsi="Arial" w:cs="Arial"/>
        </w:rPr>
      </w:pPr>
      <w:r>
        <w:rPr>
          <w:noProof/>
        </w:rPr>
        <w:drawing>
          <wp:inline distT="0" distB="0" distL="0" distR="0" wp14:anchorId="13E50B4E" wp14:editId="54EF795D">
            <wp:extent cx="5078067" cy="4199354"/>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 Stacked Color NoTa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1068" cy="4325880"/>
                    </a:xfrm>
                    <a:prstGeom prst="rect">
                      <a:avLst/>
                    </a:prstGeom>
                  </pic:spPr>
                </pic:pic>
              </a:graphicData>
            </a:graphic>
          </wp:inline>
        </w:drawing>
      </w:r>
    </w:p>
    <w:p w14:paraId="555E329B" w14:textId="77777777" w:rsidR="00357286" w:rsidRDefault="00357286" w:rsidP="004A19D8">
      <w:pPr>
        <w:spacing w:after="240"/>
        <w:ind w:left="0"/>
        <w:jc w:val="center"/>
        <w:rPr>
          <w:rFonts w:ascii="Arial" w:hAnsi="Arial" w:cs="Arial"/>
        </w:rPr>
      </w:pPr>
    </w:p>
    <w:p w14:paraId="19C8492A" w14:textId="77777777" w:rsidR="00357286" w:rsidRPr="002F585C" w:rsidRDefault="00357286" w:rsidP="004A19D8">
      <w:pPr>
        <w:spacing w:after="240"/>
        <w:ind w:left="0"/>
        <w:jc w:val="center"/>
        <w:rPr>
          <w:rFonts w:ascii="Arial" w:hAnsi="Arial" w:cs="Arial"/>
          <w:lang w:val="en-ZA"/>
        </w:rPr>
      </w:pPr>
    </w:p>
    <w:p w14:paraId="33AB9677" w14:textId="77777777" w:rsidR="00217096" w:rsidRDefault="00217096" w:rsidP="00873858">
      <w:pPr>
        <w:spacing w:before="1800" w:after="240"/>
        <w:ind w:left="0"/>
        <w:rPr>
          <w:rFonts w:ascii="Arial" w:hAnsi="Arial" w:cs="Arial"/>
          <w:b/>
          <w:bCs/>
          <w:lang w:val="it-IT"/>
        </w:rPr>
        <w:sectPr w:rsidR="00217096" w:rsidSect="00217096">
          <w:footerReference w:type="even" r:id="rId9"/>
          <w:footerReference w:type="default" r:id="rId10"/>
          <w:footerReference w:type="first" r:id="rId11"/>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cols w:space="720"/>
          <w:titlePg/>
        </w:sectPr>
      </w:pPr>
      <w:bookmarkStart w:id="1" w:name="PRO"/>
      <w:bookmarkEnd w:id="1"/>
    </w:p>
    <w:p w14:paraId="6B8ACC74" w14:textId="47698AC1" w:rsidR="00C565F4" w:rsidRPr="00C565F4" w:rsidRDefault="00C565F4" w:rsidP="00C565F4">
      <w:pPr>
        <w:spacing w:after="240"/>
        <w:ind w:left="0"/>
        <w:jc w:val="both"/>
        <w:rPr>
          <w:rFonts w:ascii="Arial" w:hAnsi="Arial" w:cs="Arial"/>
        </w:rPr>
      </w:pPr>
      <w:r w:rsidRPr="00C565F4">
        <w:rPr>
          <w:rFonts w:ascii="Arial" w:hAnsi="Arial" w:cs="Arial"/>
        </w:rPr>
        <w:lastRenderedPageBreak/>
        <w:t>Copyright (c) 201</w:t>
      </w:r>
      <w:r>
        <w:rPr>
          <w:rFonts w:ascii="Arial" w:hAnsi="Arial" w:cs="Arial"/>
        </w:rPr>
        <w:t>9</w:t>
      </w:r>
      <w:r w:rsidRPr="00C565F4">
        <w:rPr>
          <w:rFonts w:ascii="Arial" w:hAnsi="Arial" w:cs="Arial"/>
        </w:rPr>
        <w:t xml:space="preserve"> </w:t>
      </w:r>
      <w:r w:rsidR="00E76133">
        <w:rPr>
          <w:rFonts w:ascii="Arial" w:hAnsi="Arial" w:cs="Arial"/>
        </w:rPr>
        <w:t>MVExtensions</w:t>
      </w:r>
      <w:r>
        <w:rPr>
          <w:rFonts w:ascii="Arial" w:hAnsi="Arial" w:cs="Arial"/>
        </w:rPr>
        <w:t xml:space="preserve"> Group</w:t>
      </w:r>
    </w:p>
    <w:p w14:paraId="1470E5DB" w14:textId="77777777" w:rsidR="00C565F4" w:rsidRPr="00C565F4" w:rsidRDefault="00C565F4" w:rsidP="00C565F4">
      <w:pPr>
        <w:spacing w:after="240"/>
        <w:ind w:left="0"/>
        <w:jc w:val="both"/>
        <w:rPr>
          <w:rFonts w:ascii="Arial" w:hAnsi="Arial" w:cs="Arial"/>
        </w:rPr>
      </w:pPr>
      <w:r w:rsidRPr="00C565F4">
        <w:rPr>
          <w:rFonts w:ascii="Arial" w:hAnsi="Arial" w:cs="Arial"/>
        </w:rPr>
        <w:t>MIT License</w:t>
      </w:r>
    </w:p>
    <w:p w14:paraId="7B8BFA23" w14:textId="77777777" w:rsidR="00C565F4" w:rsidRPr="00C565F4" w:rsidRDefault="00C565F4" w:rsidP="00C565F4">
      <w:pPr>
        <w:spacing w:after="240"/>
        <w:ind w:left="0"/>
        <w:jc w:val="both"/>
        <w:rPr>
          <w:rFonts w:ascii="Arial" w:hAnsi="Arial" w:cs="Arial"/>
        </w:rPr>
      </w:pPr>
      <w:r w:rsidRPr="00C565F4">
        <w:rPr>
          <w:rFonts w:ascii="Arial" w:hAnsi="Arial" w:cs="Arial"/>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61326D0" w14:textId="77777777" w:rsidR="00C565F4" w:rsidRPr="00C565F4" w:rsidRDefault="00C565F4" w:rsidP="00C565F4">
      <w:pPr>
        <w:spacing w:after="240"/>
        <w:ind w:left="0"/>
        <w:jc w:val="both"/>
        <w:rPr>
          <w:rFonts w:ascii="Arial" w:hAnsi="Arial" w:cs="Arial"/>
        </w:rPr>
      </w:pPr>
      <w:r w:rsidRPr="00C565F4">
        <w:rPr>
          <w:rFonts w:ascii="Arial" w:hAnsi="Arial" w:cs="Arial"/>
        </w:rPr>
        <w:t>The above copyright notice and this permission notice shall be included in all copies or substantial portions of the Software.</w:t>
      </w:r>
    </w:p>
    <w:p w14:paraId="218850BD" w14:textId="3E4654C8" w:rsidR="00217096" w:rsidRPr="00D738F5" w:rsidRDefault="00C565F4" w:rsidP="00C565F4">
      <w:pPr>
        <w:spacing w:after="240"/>
        <w:ind w:left="0"/>
        <w:jc w:val="both"/>
        <w:rPr>
          <w:rFonts w:ascii="Arial" w:hAnsi="Arial" w:cs="Arial"/>
        </w:rPr>
      </w:pPr>
      <w:r w:rsidRPr="00C565F4">
        <w:rPr>
          <w:rFonts w:ascii="Arial" w:hAnsi="Arial" w:cs="Arial"/>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58E2C18" w14:textId="77777777" w:rsidR="00217096" w:rsidRDefault="00217096" w:rsidP="00217096">
      <w:pPr>
        <w:spacing w:after="240"/>
        <w:ind w:left="0"/>
        <w:jc w:val="both"/>
        <w:rPr>
          <w:rFonts w:ascii="Arial" w:hAnsi="Arial" w:cs="Arial"/>
        </w:rPr>
        <w:sectPr w:rsidR="00217096" w:rsidSect="00AE7208">
          <w:footerReference w:type="first" r:id="rId12"/>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sidRPr="00D738F5">
        <w:rPr>
          <w:rFonts w:ascii="Arial" w:hAnsi="Arial" w:cs="Arial"/>
        </w:rPr>
        <w:t>All other trademarks and service marks are property of their respective holders.</w:t>
      </w:r>
    </w:p>
    <w:p w14:paraId="3A3E487F" w14:textId="77777777" w:rsidR="00CF3BD3" w:rsidRPr="00BF5395" w:rsidRDefault="00CF3BD3" w:rsidP="00BF5395">
      <w:pPr>
        <w:pStyle w:val="Doctitle1"/>
        <w:spacing w:before="1440"/>
        <w:jc w:val="both"/>
        <w:rPr>
          <w:rFonts w:ascii="Arial" w:hAnsi="Arial" w:cs="Arial"/>
          <w:lang w:val="en-GB"/>
        </w:rPr>
      </w:pPr>
      <w:r w:rsidRPr="00BF5395">
        <w:rPr>
          <w:rFonts w:ascii="Arial" w:hAnsi="Arial" w:cs="Arial"/>
          <w:lang w:val="en-GB"/>
        </w:rPr>
        <w:lastRenderedPageBreak/>
        <w:t>Contents</w:t>
      </w:r>
    </w:p>
    <w:bookmarkStart w:id="2" w:name="_Toc443364891"/>
    <w:bookmarkStart w:id="3" w:name="_Toc67107348"/>
    <w:p w14:paraId="372BA6EB" w14:textId="0D37D4C9" w:rsidR="00695879" w:rsidRDefault="00076693">
      <w:pPr>
        <w:pStyle w:val="TOC1"/>
        <w:rPr>
          <w:rFonts w:asciiTheme="minorHAnsi" w:eastAsiaTheme="minorEastAsia" w:hAnsiTheme="minorHAnsi" w:cstheme="minorBidi"/>
          <w:b w:val="0"/>
          <w:sz w:val="24"/>
          <w:szCs w:val="24"/>
        </w:rPr>
      </w:pPr>
      <w:r w:rsidRPr="00D738F5">
        <w:rPr>
          <w:rStyle w:val="Hyperlink"/>
          <w:rFonts w:cs="Arial"/>
        </w:rPr>
        <w:fldChar w:fldCharType="begin"/>
      </w:r>
      <w:r w:rsidRPr="00D738F5">
        <w:rPr>
          <w:rStyle w:val="Hyperlink"/>
          <w:rFonts w:cs="Arial"/>
        </w:rPr>
        <w:instrText xml:space="preserve"> TOC \o "1-3" \h \z \u </w:instrText>
      </w:r>
      <w:r w:rsidRPr="00D738F5">
        <w:rPr>
          <w:rStyle w:val="Hyperlink"/>
          <w:rFonts w:cs="Arial"/>
        </w:rPr>
        <w:fldChar w:fldCharType="separate"/>
      </w:r>
      <w:hyperlink w:anchor="_Toc19972205" w:history="1">
        <w:r w:rsidR="00695879" w:rsidRPr="001C366F">
          <w:rPr>
            <w:rStyle w:val="Hyperlink"/>
            <w:rFonts w:cs="Arial"/>
          </w:rPr>
          <w:t>Preface</w:t>
        </w:r>
        <w:r w:rsidR="00695879">
          <w:rPr>
            <w:webHidden/>
          </w:rPr>
          <w:tab/>
        </w:r>
        <w:r w:rsidR="00695879">
          <w:rPr>
            <w:webHidden/>
          </w:rPr>
          <w:fldChar w:fldCharType="begin"/>
        </w:r>
        <w:r w:rsidR="00695879">
          <w:rPr>
            <w:webHidden/>
          </w:rPr>
          <w:instrText xml:space="preserve"> PAGEREF _Toc19972205 \h </w:instrText>
        </w:r>
        <w:r w:rsidR="00695879">
          <w:rPr>
            <w:webHidden/>
          </w:rPr>
        </w:r>
        <w:r w:rsidR="00695879">
          <w:rPr>
            <w:webHidden/>
          </w:rPr>
          <w:fldChar w:fldCharType="separate"/>
        </w:r>
        <w:r w:rsidR="00695879">
          <w:rPr>
            <w:webHidden/>
          </w:rPr>
          <w:t>3</w:t>
        </w:r>
        <w:r w:rsidR="00695879">
          <w:rPr>
            <w:webHidden/>
          </w:rPr>
          <w:fldChar w:fldCharType="end"/>
        </w:r>
      </w:hyperlink>
    </w:p>
    <w:p w14:paraId="20AF56AC" w14:textId="51ECDF9C" w:rsidR="00695879" w:rsidRDefault="003709D7">
      <w:pPr>
        <w:pStyle w:val="TOC1"/>
        <w:rPr>
          <w:rFonts w:asciiTheme="minorHAnsi" w:eastAsiaTheme="minorEastAsia" w:hAnsiTheme="minorHAnsi" w:cstheme="minorBidi"/>
          <w:b w:val="0"/>
          <w:sz w:val="24"/>
          <w:szCs w:val="24"/>
        </w:rPr>
      </w:pPr>
      <w:hyperlink w:anchor="_Toc19972206" w:history="1">
        <w:r w:rsidR="00695879" w:rsidRPr="001C366F">
          <w:rPr>
            <w:rStyle w:val="Hyperlink"/>
          </w:rPr>
          <w:t>1</w:t>
        </w:r>
        <w:r w:rsidR="00695879">
          <w:rPr>
            <w:rFonts w:asciiTheme="minorHAnsi" w:eastAsiaTheme="minorEastAsia" w:hAnsiTheme="minorHAnsi" w:cstheme="minorBidi"/>
            <w:b w:val="0"/>
            <w:sz w:val="24"/>
            <w:szCs w:val="24"/>
          </w:rPr>
          <w:tab/>
        </w:r>
        <w:r w:rsidR="00695879" w:rsidRPr="001C366F">
          <w:rPr>
            <w:rStyle w:val="Hyperlink"/>
          </w:rPr>
          <w:t>Introduction</w:t>
        </w:r>
        <w:r w:rsidR="00695879">
          <w:rPr>
            <w:webHidden/>
          </w:rPr>
          <w:tab/>
        </w:r>
        <w:r w:rsidR="00695879">
          <w:rPr>
            <w:webHidden/>
          </w:rPr>
          <w:fldChar w:fldCharType="begin"/>
        </w:r>
        <w:r w:rsidR="00695879">
          <w:rPr>
            <w:webHidden/>
          </w:rPr>
          <w:instrText xml:space="preserve"> PAGEREF _Toc19972206 \h </w:instrText>
        </w:r>
        <w:r w:rsidR="00695879">
          <w:rPr>
            <w:webHidden/>
          </w:rPr>
        </w:r>
        <w:r w:rsidR="00695879">
          <w:rPr>
            <w:webHidden/>
          </w:rPr>
          <w:fldChar w:fldCharType="separate"/>
        </w:r>
        <w:r w:rsidR="00695879">
          <w:rPr>
            <w:webHidden/>
          </w:rPr>
          <w:t>4</w:t>
        </w:r>
        <w:r w:rsidR="00695879">
          <w:rPr>
            <w:webHidden/>
          </w:rPr>
          <w:fldChar w:fldCharType="end"/>
        </w:r>
      </w:hyperlink>
    </w:p>
    <w:p w14:paraId="019CBB09" w14:textId="0CDECD7A" w:rsidR="00695879" w:rsidRDefault="003709D7">
      <w:pPr>
        <w:pStyle w:val="TOC1"/>
        <w:rPr>
          <w:rFonts w:asciiTheme="minorHAnsi" w:eastAsiaTheme="minorEastAsia" w:hAnsiTheme="minorHAnsi" w:cstheme="minorBidi"/>
          <w:b w:val="0"/>
          <w:sz w:val="24"/>
          <w:szCs w:val="24"/>
        </w:rPr>
      </w:pPr>
      <w:hyperlink w:anchor="_Toc19972207" w:history="1">
        <w:r w:rsidR="00695879" w:rsidRPr="001C366F">
          <w:rPr>
            <w:rStyle w:val="Hyperlink"/>
            <w:lang w:val="en-GB"/>
          </w:rPr>
          <w:t>2</w:t>
        </w:r>
        <w:r w:rsidR="00695879">
          <w:rPr>
            <w:rFonts w:asciiTheme="minorHAnsi" w:eastAsiaTheme="minorEastAsia" w:hAnsiTheme="minorHAnsi" w:cstheme="minorBidi"/>
            <w:b w:val="0"/>
            <w:sz w:val="24"/>
            <w:szCs w:val="24"/>
          </w:rPr>
          <w:tab/>
        </w:r>
        <w:r w:rsidR="00695879" w:rsidRPr="001C366F">
          <w:rPr>
            <w:rStyle w:val="Hyperlink"/>
            <w:lang w:val="en-GB"/>
          </w:rPr>
          <w:t>Prerequisites</w:t>
        </w:r>
        <w:r w:rsidR="00695879">
          <w:rPr>
            <w:webHidden/>
          </w:rPr>
          <w:tab/>
        </w:r>
        <w:r w:rsidR="00695879">
          <w:rPr>
            <w:webHidden/>
          </w:rPr>
          <w:fldChar w:fldCharType="begin"/>
        </w:r>
        <w:r w:rsidR="00695879">
          <w:rPr>
            <w:webHidden/>
          </w:rPr>
          <w:instrText xml:space="preserve"> PAGEREF _Toc19972207 \h </w:instrText>
        </w:r>
        <w:r w:rsidR="00695879">
          <w:rPr>
            <w:webHidden/>
          </w:rPr>
        </w:r>
        <w:r w:rsidR="00695879">
          <w:rPr>
            <w:webHidden/>
          </w:rPr>
          <w:fldChar w:fldCharType="separate"/>
        </w:r>
        <w:r w:rsidR="00695879">
          <w:rPr>
            <w:webHidden/>
          </w:rPr>
          <w:t>5</w:t>
        </w:r>
        <w:r w:rsidR="00695879">
          <w:rPr>
            <w:webHidden/>
          </w:rPr>
          <w:fldChar w:fldCharType="end"/>
        </w:r>
      </w:hyperlink>
    </w:p>
    <w:p w14:paraId="74C004BC" w14:textId="78CDB204" w:rsidR="00695879" w:rsidRDefault="003709D7">
      <w:pPr>
        <w:pStyle w:val="TOC1"/>
        <w:rPr>
          <w:rFonts w:asciiTheme="minorHAnsi" w:eastAsiaTheme="minorEastAsia" w:hAnsiTheme="minorHAnsi" w:cstheme="minorBidi"/>
          <w:b w:val="0"/>
          <w:sz w:val="24"/>
          <w:szCs w:val="24"/>
        </w:rPr>
      </w:pPr>
      <w:hyperlink w:anchor="_Toc19972208" w:history="1">
        <w:r w:rsidR="00695879" w:rsidRPr="001C366F">
          <w:rPr>
            <w:rStyle w:val="Hyperlink"/>
            <w:lang w:val="en-ZA" w:eastAsia="en-ZA"/>
          </w:rPr>
          <w:t>3</w:t>
        </w:r>
        <w:r w:rsidR="00695879">
          <w:rPr>
            <w:rFonts w:asciiTheme="minorHAnsi" w:eastAsiaTheme="minorEastAsia" w:hAnsiTheme="minorHAnsi" w:cstheme="minorBidi"/>
            <w:b w:val="0"/>
            <w:sz w:val="24"/>
            <w:szCs w:val="24"/>
          </w:rPr>
          <w:tab/>
        </w:r>
        <w:r w:rsidR="00695879" w:rsidRPr="001C366F">
          <w:rPr>
            <w:rStyle w:val="Hyperlink"/>
            <w:lang w:val="en-ZA" w:eastAsia="en-ZA"/>
          </w:rPr>
          <w:t>Installing Visual Studio Code</w:t>
        </w:r>
        <w:r w:rsidR="00695879">
          <w:rPr>
            <w:webHidden/>
          </w:rPr>
          <w:tab/>
        </w:r>
        <w:r w:rsidR="00695879">
          <w:rPr>
            <w:webHidden/>
          </w:rPr>
          <w:fldChar w:fldCharType="begin"/>
        </w:r>
        <w:r w:rsidR="00695879">
          <w:rPr>
            <w:webHidden/>
          </w:rPr>
          <w:instrText xml:space="preserve"> PAGEREF _Toc19972208 \h </w:instrText>
        </w:r>
        <w:r w:rsidR="00695879">
          <w:rPr>
            <w:webHidden/>
          </w:rPr>
        </w:r>
        <w:r w:rsidR="00695879">
          <w:rPr>
            <w:webHidden/>
          </w:rPr>
          <w:fldChar w:fldCharType="separate"/>
        </w:r>
        <w:r w:rsidR="00695879">
          <w:rPr>
            <w:webHidden/>
          </w:rPr>
          <w:t>6</w:t>
        </w:r>
        <w:r w:rsidR="00695879">
          <w:rPr>
            <w:webHidden/>
          </w:rPr>
          <w:fldChar w:fldCharType="end"/>
        </w:r>
      </w:hyperlink>
    </w:p>
    <w:p w14:paraId="0582908B" w14:textId="59B9B8FA" w:rsidR="00695879" w:rsidRDefault="003709D7">
      <w:pPr>
        <w:pStyle w:val="TOC1"/>
        <w:rPr>
          <w:rFonts w:asciiTheme="minorHAnsi" w:eastAsiaTheme="minorEastAsia" w:hAnsiTheme="minorHAnsi" w:cstheme="minorBidi"/>
          <w:b w:val="0"/>
          <w:sz w:val="24"/>
          <w:szCs w:val="24"/>
        </w:rPr>
      </w:pPr>
      <w:hyperlink w:anchor="_Toc19972209" w:history="1">
        <w:r w:rsidR="00695879" w:rsidRPr="001C366F">
          <w:rPr>
            <w:rStyle w:val="Hyperlink"/>
            <w:lang w:val="en-ZA" w:eastAsia="en-ZA"/>
          </w:rPr>
          <w:t>4</w:t>
        </w:r>
        <w:r w:rsidR="00695879">
          <w:rPr>
            <w:rFonts w:asciiTheme="minorHAnsi" w:eastAsiaTheme="minorEastAsia" w:hAnsiTheme="minorHAnsi" w:cstheme="minorBidi"/>
            <w:b w:val="0"/>
            <w:sz w:val="24"/>
            <w:szCs w:val="24"/>
          </w:rPr>
          <w:tab/>
        </w:r>
        <w:r w:rsidR="00695879" w:rsidRPr="001C366F">
          <w:rPr>
            <w:rStyle w:val="Hyperlink"/>
            <w:lang w:val="en-ZA" w:eastAsia="en-ZA"/>
          </w:rPr>
          <w:t>Configuring Visual Studio Code for MV.</w:t>
        </w:r>
        <w:r w:rsidR="00695879">
          <w:rPr>
            <w:webHidden/>
          </w:rPr>
          <w:tab/>
        </w:r>
        <w:r w:rsidR="00695879">
          <w:rPr>
            <w:webHidden/>
          </w:rPr>
          <w:fldChar w:fldCharType="begin"/>
        </w:r>
        <w:r w:rsidR="00695879">
          <w:rPr>
            <w:webHidden/>
          </w:rPr>
          <w:instrText xml:space="preserve"> PAGEREF _Toc19972209 \h </w:instrText>
        </w:r>
        <w:r w:rsidR="00695879">
          <w:rPr>
            <w:webHidden/>
          </w:rPr>
        </w:r>
        <w:r w:rsidR="00695879">
          <w:rPr>
            <w:webHidden/>
          </w:rPr>
          <w:fldChar w:fldCharType="separate"/>
        </w:r>
        <w:r w:rsidR="00695879">
          <w:rPr>
            <w:webHidden/>
          </w:rPr>
          <w:t>9</w:t>
        </w:r>
        <w:r w:rsidR="00695879">
          <w:rPr>
            <w:webHidden/>
          </w:rPr>
          <w:fldChar w:fldCharType="end"/>
        </w:r>
      </w:hyperlink>
    </w:p>
    <w:p w14:paraId="7CEFE741" w14:textId="013222B1" w:rsidR="00695879" w:rsidRDefault="003709D7">
      <w:pPr>
        <w:pStyle w:val="TOC1"/>
        <w:rPr>
          <w:rFonts w:asciiTheme="minorHAnsi" w:eastAsiaTheme="minorEastAsia" w:hAnsiTheme="minorHAnsi" w:cstheme="minorBidi"/>
          <w:b w:val="0"/>
          <w:sz w:val="24"/>
          <w:szCs w:val="24"/>
        </w:rPr>
      </w:pPr>
      <w:hyperlink w:anchor="_Toc19972210" w:history="1">
        <w:r w:rsidR="00695879" w:rsidRPr="001C366F">
          <w:rPr>
            <w:rStyle w:val="Hyperlink"/>
            <w:lang w:val="en-ZA" w:eastAsia="en-ZA"/>
          </w:rPr>
          <w:t>5</w:t>
        </w:r>
        <w:r w:rsidR="00695879">
          <w:rPr>
            <w:rFonts w:asciiTheme="minorHAnsi" w:eastAsiaTheme="minorEastAsia" w:hAnsiTheme="minorHAnsi" w:cstheme="minorBidi"/>
            <w:b w:val="0"/>
            <w:sz w:val="24"/>
            <w:szCs w:val="24"/>
          </w:rPr>
          <w:tab/>
        </w:r>
        <w:r w:rsidR="00695879" w:rsidRPr="001C366F">
          <w:rPr>
            <w:rStyle w:val="Hyperlink"/>
            <w:lang w:val="en-ZA" w:eastAsia="en-ZA"/>
          </w:rPr>
          <w:t>Connecting to a MultiValue Server</w:t>
        </w:r>
        <w:r w:rsidR="00695879">
          <w:rPr>
            <w:webHidden/>
          </w:rPr>
          <w:tab/>
        </w:r>
        <w:r w:rsidR="00695879">
          <w:rPr>
            <w:webHidden/>
          </w:rPr>
          <w:fldChar w:fldCharType="begin"/>
        </w:r>
        <w:r w:rsidR="00695879">
          <w:rPr>
            <w:webHidden/>
          </w:rPr>
          <w:instrText xml:space="preserve"> PAGEREF _Toc19972210 \h </w:instrText>
        </w:r>
        <w:r w:rsidR="00695879">
          <w:rPr>
            <w:webHidden/>
          </w:rPr>
        </w:r>
        <w:r w:rsidR="00695879">
          <w:rPr>
            <w:webHidden/>
          </w:rPr>
          <w:fldChar w:fldCharType="separate"/>
        </w:r>
        <w:r w:rsidR="00695879">
          <w:rPr>
            <w:webHidden/>
          </w:rPr>
          <w:t>11</w:t>
        </w:r>
        <w:r w:rsidR="00695879">
          <w:rPr>
            <w:webHidden/>
          </w:rPr>
          <w:fldChar w:fldCharType="end"/>
        </w:r>
      </w:hyperlink>
    </w:p>
    <w:p w14:paraId="1A87A2C0" w14:textId="1ECD1640" w:rsidR="00695879" w:rsidRDefault="003709D7">
      <w:pPr>
        <w:pStyle w:val="TOC2"/>
        <w:tabs>
          <w:tab w:val="left" w:pos="1680"/>
        </w:tabs>
        <w:rPr>
          <w:rFonts w:asciiTheme="minorHAnsi" w:eastAsiaTheme="minorEastAsia" w:hAnsiTheme="minorHAnsi" w:cstheme="minorBidi"/>
          <w:sz w:val="24"/>
          <w:szCs w:val="24"/>
        </w:rPr>
      </w:pPr>
      <w:hyperlink w:anchor="_Toc19972211" w:history="1">
        <w:r w:rsidR="00695879" w:rsidRPr="001C366F">
          <w:rPr>
            <w:rStyle w:val="Hyperlink"/>
            <w:lang w:val="en-ZA" w:eastAsia="en-ZA"/>
          </w:rPr>
          <w:t>5.1</w:t>
        </w:r>
        <w:r w:rsidR="00695879">
          <w:rPr>
            <w:rFonts w:asciiTheme="minorHAnsi" w:eastAsiaTheme="minorEastAsia" w:hAnsiTheme="minorHAnsi" w:cstheme="minorBidi"/>
            <w:sz w:val="24"/>
            <w:szCs w:val="24"/>
          </w:rPr>
          <w:tab/>
        </w:r>
        <w:r w:rsidR="00695879" w:rsidRPr="001C366F">
          <w:rPr>
            <w:rStyle w:val="Hyperlink"/>
            <w:lang w:val="en-ZA" w:eastAsia="en-ZA"/>
          </w:rPr>
          <w:t>Testing the connection</w:t>
        </w:r>
        <w:r w:rsidR="00695879">
          <w:rPr>
            <w:webHidden/>
          </w:rPr>
          <w:tab/>
        </w:r>
        <w:r w:rsidR="00695879">
          <w:rPr>
            <w:webHidden/>
          </w:rPr>
          <w:fldChar w:fldCharType="begin"/>
        </w:r>
        <w:r w:rsidR="00695879">
          <w:rPr>
            <w:webHidden/>
          </w:rPr>
          <w:instrText xml:space="preserve"> PAGEREF _Toc19972211 \h </w:instrText>
        </w:r>
        <w:r w:rsidR="00695879">
          <w:rPr>
            <w:webHidden/>
          </w:rPr>
        </w:r>
        <w:r w:rsidR="00695879">
          <w:rPr>
            <w:webHidden/>
          </w:rPr>
          <w:fldChar w:fldCharType="separate"/>
        </w:r>
        <w:r w:rsidR="00695879">
          <w:rPr>
            <w:webHidden/>
          </w:rPr>
          <w:t>15</w:t>
        </w:r>
        <w:r w:rsidR="00695879">
          <w:rPr>
            <w:webHidden/>
          </w:rPr>
          <w:fldChar w:fldCharType="end"/>
        </w:r>
      </w:hyperlink>
    </w:p>
    <w:p w14:paraId="607B5639" w14:textId="0CA4DF07" w:rsidR="00695879" w:rsidRDefault="003709D7">
      <w:pPr>
        <w:pStyle w:val="TOC2"/>
        <w:tabs>
          <w:tab w:val="left" w:pos="1680"/>
        </w:tabs>
        <w:rPr>
          <w:rFonts w:asciiTheme="minorHAnsi" w:eastAsiaTheme="minorEastAsia" w:hAnsiTheme="minorHAnsi" w:cstheme="minorBidi"/>
          <w:sz w:val="24"/>
          <w:szCs w:val="24"/>
        </w:rPr>
      </w:pPr>
      <w:hyperlink w:anchor="_Toc19972212" w:history="1">
        <w:r w:rsidR="00695879" w:rsidRPr="001C366F">
          <w:rPr>
            <w:rStyle w:val="Hyperlink"/>
            <w:lang w:val="en-ZA" w:eastAsia="en-ZA"/>
          </w:rPr>
          <w:t>5.2</w:t>
        </w:r>
        <w:r w:rsidR="00695879">
          <w:rPr>
            <w:rFonts w:asciiTheme="minorHAnsi" w:eastAsiaTheme="minorEastAsia" w:hAnsiTheme="minorHAnsi" w:cstheme="minorBidi"/>
            <w:sz w:val="24"/>
            <w:szCs w:val="24"/>
          </w:rPr>
          <w:tab/>
        </w:r>
        <w:r w:rsidR="00695879" w:rsidRPr="001C366F">
          <w:rPr>
            <w:rStyle w:val="Hyperlink"/>
            <w:lang w:val="en-ZA" w:eastAsia="en-ZA"/>
          </w:rPr>
          <w:t>Universe</w:t>
        </w:r>
        <w:r w:rsidR="00695879">
          <w:rPr>
            <w:webHidden/>
          </w:rPr>
          <w:tab/>
        </w:r>
        <w:r w:rsidR="00695879">
          <w:rPr>
            <w:webHidden/>
          </w:rPr>
          <w:fldChar w:fldCharType="begin"/>
        </w:r>
        <w:r w:rsidR="00695879">
          <w:rPr>
            <w:webHidden/>
          </w:rPr>
          <w:instrText xml:space="preserve"> PAGEREF _Toc19972212 \h </w:instrText>
        </w:r>
        <w:r w:rsidR="00695879">
          <w:rPr>
            <w:webHidden/>
          </w:rPr>
        </w:r>
        <w:r w:rsidR="00695879">
          <w:rPr>
            <w:webHidden/>
          </w:rPr>
          <w:fldChar w:fldCharType="separate"/>
        </w:r>
        <w:r w:rsidR="00695879">
          <w:rPr>
            <w:webHidden/>
          </w:rPr>
          <w:t>16</w:t>
        </w:r>
        <w:r w:rsidR="00695879">
          <w:rPr>
            <w:webHidden/>
          </w:rPr>
          <w:fldChar w:fldCharType="end"/>
        </w:r>
      </w:hyperlink>
    </w:p>
    <w:p w14:paraId="76A7A491" w14:textId="32F9FC9F" w:rsidR="00695879" w:rsidRDefault="003709D7">
      <w:pPr>
        <w:pStyle w:val="TOC2"/>
        <w:tabs>
          <w:tab w:val="left" w:pos="1680"/>
        </w:tabs>
        <w:rPr>
          <w:rFonts w:asciiTheme="minorHAnsi" w:eastAsiaTheme="minorEastAsia" w:hAnsiTheme="minorHAnsi" w:cstheme="minorBidi"/>
          <w:sz w:val="24"/>
          <w:szCs w:val="24"/>
        </w:rPr>
      </w:pPr>
      <w:hyperlink w:anchor="_Toc19972213" w:history="1">
        <w:r w:rsidR="00695879" w:rsidRPr="001C366F">
          <w:rPr>
            <w:rStyle w:val="Hyperlink"/>
            <w:lang w:val="en-ZA" w:eastAsia="en-ZA"/>
          </w:rPr>
          <w:t>5.3</w:t>
        </w:r>
        <w:r w:rsidR="00695879">
          <w:rPr>
            <w:rFonts w:asciiTheme="minorHAnsi" w:eastAsiaTheme="minorEastAsia" w:hAnsiTheme="minorHAnsi" w:cstheme="minorBidi"/>
            <w:sz w:val="24"/>
            <w:szCs w:val="24"/>
          </w:rPr>
          <w:tab/>
        </w:r>
        <w:r w:rsidR="00695879" w:rsidRPr="001C366F">
          <w:rPr>
            <w:rStyle w:val="Hyperlink"/>
            <w:lang w:val="en-ZA" w:eastAsia="en-ZA"/>
          </w:rPr>
          <w:t>Unidata</w:t>
        </w:r>
        <w:r w:rsidR="00695879">
          <w:rPr>
            <w:webHidden/>
          </w:rPr>
          <w:tab/>
        </w:r>
        <w:r w:rsidR="00695879">
          <w:rPr>
            <w:webHidden/>
          </w:rPr>
          <w:fldChar w:fldCharType="begin"/>
        </w:r>
        <w:r w:rsidR="00695879">
          <w:rPr>
            <w:webHidden/>
          </w:rPr>
          <w:instrText xml:space="preserve"> PAGEREF _Toc19972213 \h </w:instrText>
        </w:r>
        <w:r w:rsidR="00695879">
          <w:rPr>
            <w:webHidden/>
          </w:rPr>
        </w:r>
        <w:r w:rsidR="00695879">
          <w:rPr>
            <w:webHidden/>
          </w:rPr>
          <w:fldChar w:fldCharType="separate"/>
        </w:r>
        <w:r w:rsidR="00695879">
          <w:rPr>
            <w:webHidden/>
          </w:rPr>
          <w:t>18</w:t>
        </w:r>
        <w:r w:rsidR="00695879">
          <w:rPr>
            <w:webHidden/>
          </w:rPr>
          <w:fldChar w:fldCharType="end"/>
        </w:r>
      </w:hyperlink>
    </w:p>
    <w:p w14:paraId="1861430B" w14:textId="0F9C9775" w:rsidR="00695879" w:rsidRDefault="003709D7">
      <w:pPr>
        <w:pStyle w:val="TOC2"/>
        <w:tabs>
          <w:tab w:val="left" w:pos="1680"/>
        </w:tabs>
        <w:rPr>
          <w:rFonts w:asciiTheme="minorHAnsi" w:eastAsiaTheme="minorEastAsia" w:hAnsiTheme="minorHAnsi" w:cstheme="minorBidi"/>
          <w:sz w:val="24"/>
          <w:szCs w:val="24"/>
        </w:rPr>
      </w:pPr>
      <w:hyperlink w:anchor="_Toc19972214" w:history="1">
        <w:r w:rsidR="00695879" w:rsidRPr="001C366F">
          <w:rPr>
            <w:rStyle w:val="Hyperlink"/>
            <w:lang w:val="en-ZA" w:eastAsia="en-ZA"/>
          </w:rPr>
          <w:t>5.4</w:t>
        </w:r>
        <w:r w:rsidR="00695879">
          <w:rPr>
            <w:rFonts w:asciiTheme="minorHAnsi" w:eastAsiaTheme="minorEastAsia" w:hAnsiTheme="minorHAnsi" w:cstheme="minorBidi"/>
            <w:sz w:val="24"/>
            <w:szCs w:val="24"/>
          </w:rPr>
          <w:tab/>
        </w:r>
        <w:r w:rsidR="00695879" w:rsidRPr="001C366F">
          <w:rPr>
            <w:rStyle w:val="Hyperlink"/>
            <w:lang w:val="en-ZA" w:eastAsia="en-ZA"/>
          </w:rPr>
          <w:t>OpenQM</w:t>
        </w:r>
        <w:r w:rsidR="00695879">
          <w:rPr>
            <w:webHidden/>
          </w:rPr>
          <w:tab/>
        </w:r>
        <w:r w:rsidR="00695879">
          <w:rPr>
            <w:webHidden/>
          </w:rPr>
          <w:fldChar w:fldCharType="begin"/>
        </w:r>
        <w:r w:rsidR="00695879">
          <w:rPr>
            <w:webHidden/>
          </w:rPr>
          <w:instrText xml:space="preserve"> PAGEREF _Toc19972214 \h </w:instrText>
        </w:r>
        <w:r w:rsidR="00695879">
          <w:rPr>
            <w:webHidden/>
          </w:rPr>
        </w:r>
        <w:r w:rsidR="00695879">
          <w:rPr>
            <w:webHidden/>
          </w:rPr>
          <w:fldChar w:fldCharType="separate"/>
        </w:r>
        <w:r w:rsidR="00695879">
          <w:rPr>
            <w:webHidden/>
          </w:rPr>
          <w:t>19</w:t>
        </w:r>
        <w:r w:rsidR="00695879">
          <w:rPr>
            <w:webHidden/>
          </w:rPr>
          <w:fldChar w:fldCharType="end"/>
        </w:r>
      </w:hyperlink>
    </w:p>
    <w:p w14:paraId="6655B3EB" w14:textId="255BC6A1" w:rsidR="00695879" w:rsidRDefault="003709D7">
      <w:pPr>
        <w:pStyle w:val="TOC2"/>
        <w:tabs>
          <w:tab w:val="left" w:pos="1680"/>
        </w:tabs>
        <w:rPr>
          <w:rFonts w:asciiTheme="minorHAnsi" w:eastAsiaTheme="minorEastAsia" w:hAnsiTheme="minorHAnsi" w:cstheme="minorBidi"/>
          <w:sz w:val="24"/>
          <w:szCs w:val="24"/>
        </w:rPr>
      </w:pPr>
      <w:hyperlink w:anchor="_Toc19972215" w:history="1">
        <w:r w:rsidR="00695879" w:rsidRPr="001C366F">
          <w:rPr>
            <w:rStyle w:val="Hyperlink"/>
            <w:lang w:val="en-ZA" w:eastAsia="en-ZA"/>
          </w:rPr>
          <w:t>5.5</w:t>
        </w:r>
        <w:r w:rsidR="00695879">
          <w:rPr>
            <w:rFonts w:asciiTheme="minorHAnsi" w:eastAsiaTheme="minorEastAsia" w:hAnsiTheme="minorHAnsi" w:cstheme="minorBidi"/>
            <w:sz w:val="24"/>
            <w:szCs w:val="24"/>
          </w:rPr>
          <w:tab/>
        </w:r>
        <w:r w:rsidR="00695879" w:rsidRPr="001C366F">
          <w:rPr>
            <w:rStyle w:val="Hyperlink"/>
            <w:lang w:val="en-ZA" w:eastAsia="en-ZA"/>
          </w:rPr>
          <w:t>jBASE</w:t>
        </w:r>
        <w:r w:rsidR="00695879">
          <w:rPr>
            <w:webHidden/>
          </w:rPr>
          <w:tab/>
        </w:r>
        <w:r w:rsidR="00695879">
          <w:rPr>
            <w:webHidden/>
          </w:rPr>
          <w:fldChar w:fldCharType="begin"/>
        </w:r>
        <w:r w:rsidR="00695879">
          <w:rPr>
            <w:webHidden/>
          </w:rPr>
          <w:instrText xml:space="preserve"> PAGEREF _Toc19972215 \h </w:instrText>
        </w:r>
        <w:r w:rsidR="00695879">
          <w:rPr>
            <w:webHidden/>
          </w:rPr>
        </w:r>
        <w:r w:rsidR="00695879">
          <w:rPr>
            <w:webHidden/>
          </w:rPr>
          <w:fldChar w:fldCharType="separate"/>
        </w:r>
        <w:r w:rsidR="00695879">
          <w:rPr>
            <w:webHidden/>
          </w:rPr>
          <w:t>20</w:t>
        </w:r>
        <w:r w:rsidR="00695879">
          <w:rPr>
            <w:webHidden/>
          </w:rPr>
          <w:fldChar w:fldCharType="end"/>
        </w:r>
      </w:hyperlink>
    </w:p>
    <w:p w14:paraId="00E41DAF" w14:textId="20F7C190" w:rsidR="00695879" w:rsidRDefault="003709D7">
      <w:pPr>
        <w:pStyle w:val="TOC2"/>
        <w:tabs>
          <w:tab w:val="left" w:pos="1680"/>
        </w:tabs>
        <w:rPr>
          <w:rFonts w:asciiTheme="minorHAnsi" w:eastAsiaTheme="minorEastAsia" w:hAnsiTheme="minorHAnsi" w:cstheme="minorBidi"/>
          <w:sz w:val="24"/>
          <w:szCs w:val="24"/>
        </w:rPr>
      </w:pPr>
      <w:hyperlink w:anchor="_Toc19972216" w:history="1">
        <w:r w:rsidR="00695879" w:rsidRPr="001C366F">
          <w:rPr>
            <w:rStyle w:val="Hyperlink"/>
            <w:lang w:val="en-ZA" w:eastAsia="en-ZA"/>
          </w:rPr>
          <w:t>5.6</w:t>
        </w:r>
        <w:r w:rsidR="00695879">
          <w:rPr>
            <w:rFonts w:asciiTheme="minorHAnsi" w:eastAsiaTheme="minorEastAsia" w:hAnsiTheme="minorHAnsi" w:cstheme="minorBidi"/>
            <w:sz w:val="24"/>
            <w:szCs w:val="24"/>
          </w:rPr>
          <w:tab/>
        </w:r>
        <w:r w:rsidR="00695879" w:rsidRPr="001C366F">
          <w:rPr>
            <w:rStyle w:val="Hyperlink"/>
            <w:lang w:val="en-ZA" w:eastAsia="en-ZA"/>
          </w:rPr>
          <w:t>D3</w:t>
        </w:r>
        <w:r w:rsidR="00695879">
          <w:rPr>
            <w:webHidden/>
          </w:rPr>
          <w:tab/>
        </w:r>
        <w:r w:rsidR="00695879">
          <w:rPr>
            <w:webHidden/>
          </w:rPr>
          <w:fldChar w:fldCharType="begin"/>
        </w:r>
        <w:r w:rsidR="00695879">
          <w:rPr>
            <w:webHidden/>
          </w:rPr>
          <w:instrText xml:space="preserve"> PAGEREF _Toc19972216 \h </w:instrText>
        </w:r>
        <w:r w:rsidR="00695879">
          <w:rPr>
            <w:webHidden/>
          </w:rPr>
        </w:r>
        <w:r w:rsidR="00695879">
          <w:rPr>
            <w:webHidden/>
          </w:rPr>
          <w:fldChar w:fldCharType="separate"/>
        </w:r>
        <w:r w:rsidR="00695879">
          <w:rPr>
            <w:webHidden/>
          </w:rPr>
          <w:t>21</w:t>
        </w:r>
        <w:r w:rsidR="00695879">
          <w:rPr>
            <w:webHidden/>
          </w:rPr>
          <w:fldChar w:fldCharType="end"/>
        </w:r>
      </w:hyperlink>
    </w:p>
    <w:p w14:paraId="4A5377D9" w14:textId="7BAD9511" w:rsidR="00695879" w:rsidRDefault="003709D7">
      <w:pPr>
        <w:pStyle w:val="TOC2"/>
        <w:tabs>
          <w:tab w:val="left" w:pos="1680"/>
        </w:tabs>
        <w:rPr>
          <w:rFonts w:asciiTheme="minorHAnsi" w:eastAsiaTheme="minorEastAsia" w:hAnsiTheme="minorHAnsi" w:cstheme="minorBidi"/>
          <w:sz w:val="24"/>
          <w:szCs w:val="24"/>
        </w:rPr>
      </w:pPr>
      <w:hyperlink w:anchor="_Toc19972217" w:history="1">
        <w:r w:rsidR="00695879" w:rsidRPr="001C366F">
          <w:rPr>
            <w:rStyle w:val="Hyperlink"/>
            <w:lang w:val="en-ZA" w:eastAsia="en-ZA"/>
          </w:rPr>
          <w:t>5.7</w:t>
        </w:r>
        <w:r w:rsidR="00695879">
          <w:rPr>
            <w:rFonts w:asciiTheme="minorHAnsi" w:eastAsiaTheme="minorEastAsia" w:hAnsiTheme="minorHAnsi" w:cstheme="minorBidi"/>
            <w:sz w:val="24"/>
            <w:szCs w:val="24"/>
          </w:rPr>
          <w:tab/>
        </w:r>
        <w:r w:rsidR="00695879" w:rsidRPr="001C366F">
          <w:rPr>
            <w:rStyle w:val="Hyperlink"/>
            <w:lang w:val="en-ZA" w:eastAsia="en-ZA"/>
          </w:rPr>
          <w:t>mvBase</w:t>
        </w:r>
        <w:r w:rsidR="00695879">
          <w:rPr>
            <w:webHidden/>
          </w:rPr>
          <w:tab/>
        </w:r>
        <w:r w:rsidR="00695879">
          <w:rPr>
            <w:webHidden/>
          </w:rPr>
          <w:fldChar w:fldCharType="begin"/>
        </w:r>
        <w:r w:rsidR="00695879">
          <w:rPr>
            <w:webHidden/>
          </w:rPr>
          <w:instrText xml:space="preserve"> PAGEREF _Toc19972217 \h </w:instrText>
        </w:r>
        <w:r w:rsidR="00695879">
          <w:rPr>
            <w:webHidden/>
          </w:rPr>
        </w:r>
        <w:r w:rsidR="00695879">
          <w:rPr>
            <w:webHidden/>
          </w:rPr>
          <w:fldChar w:fldCharType="separate"/>
        </w:r>
        <w:r w:rsidR="00695879">
          <w:rPr>
            <w:webHidden/>
          </w:rPr>
          <w:t>22</w:t>
        </w:r>
        <w:r w:rsidR="00695879">
          <w:rPr>
            <w:webHidden/>
          </w:rPr>
          <w:fldChar w:fldCharType="end"/>
        </w:r>
      </w:hyperlink>
    </w:p>
    <w:p w14:paraId="7F299F4A" w14:textId="6B24003F" w:rsidR="00695879" w:rsidRDefault="003709D7">
      <w:pPr>
        <w:pStyle w:val="TOC2"/>
        <w:tabs>
          <w:tab w:val="left" w:pos="1680"/>
        </w:tabs>
        <w:rPr>
          <w:rFonts w:asciiTheme="minorHAnsi" w:eastAsiaTheme="minorEastAsia" w:hAnsiTheme="minorHAnsi" w:cstheme="minorBidi"/>
          <w:sz w:val="24"/>
          <w:szCs w:val="24"/>
        </w:rPr>
      </w:pPr>
      <w:hyperlink w:anchor="_Toc19972218" w:history="1">
        <w:r w:rsidR="00695879" w:rsidRPr="001C366F">
          <w:rPr>
            <w:rStyle w:val="Hyperlink"/>
            <w:lang w:val="en-ZA" w:eastAsia="en-ZA"/>
          </w:rPr>
          <w:t>5.8</w:t>
        </w:r>
        <w:r w:rsidR="00695879">
          <w:rPr>
            <w:rFonts w:asciiTheme="minorHAnsi" w:eastAsiaTheme="minorEastAsia" w:hAnsiTheme="minorHAnsi" w:cstheme="minorBidi"/>
            <w:sz w:val="24"/>
            <w:szCs w:val="24"/>
          </w:rPr>
          <w:tab/>
        </w:r>
        <w:r w:rsidR="00695879" w:rsidRPr="001C366F">
          <w:rPr>
            <w:rStyle w:val="Hyperlink"/>
            <w:lang w:val="en-ZA" w:eastAsia="en-ZA"/>
          </w:rPr>
          <w:t>MVON#</w:t>
        </w:r>
        <w:r w:rsidR="00695879">
          <w:rPr>
            <w:webHidden/>
          </w:rPr>
          <w:tab/>
        </w:r>
        <w:r w:rsidR="00695879">
          <w:rPr>
            <w:webHidden/>
          </w:rPr>
          <w:fldChar w:fldCharType="begin"/>
        </w:r>
        <w:r w:rsidR="00695879">
          <w:rPr>
            <w:webHidden/>
          </w:rPr>
          <w:instrText xml:space="preserve"> PAGEREF _Toc19972218 \h </w:instrText>
        </w:r>
        <w:r w:rsidR="00695879">
          <w:rPr>
            <w:webHidden/>
          </w:rPr>
        </w:r>
        <w:r w:rsidR="00695879">
          <w:rPr>
            <w:webHidden/>
          </w:rPr>
          <w:fldChar w:fldCharType="separate"/>
        </w:r>
        <w:r w:rsidR="00695879">
          <w:rPr>
            <w:webHidden/>
          </w:rPr>
          <w:t>23</w:t>
        </w:r>
        <w:r w:rsidR="00695879">
          <w:rPr>
            <w:webHidden/>
          </w:rPr>
          <w:fldChar w:fldCharType="end"/>
        </w:r>
      </w:hyperlink>
    </w:p>
    <w:p w14:paraId="7AD0CEEB" w14:textId="73521791" w:rsidR="00695879" w:rsidRDefault="003709D7">
      <w:pPr>
        <w:pStyle w:val="TOC2"/>
        <w:tabs>
          <w:tab w:val="left" w:pos="1680"/>
        </w:tabs>
        <w:rPr>
          <w:rFonts w:asciiTheme="minorHAnsi" w:eastAsiaTheme="minorEastAsia" w:hAnsiTheme="minorHAnsi" w:cstheme="minorBidi"/>
          <w:sz w:val="24"/>
          <w:szCs w:val="24"/>
        </w:rPr>
      </w:pPr>
      <w:hyperlink w:anchor="_Toc19972219" w:history="1">
        <w:r w:rsidR="00695879" w:rsidRPr="001C366F">
          <w:rPr>
            <w:rStyle w:val="Hyperlink"/>
            <w:lang w:val="en-ZA" w:eastAsia="en-ZA"/>
          </w:rPr>
          <w:t>5.9</w:t>
        </w:r>
        <w:r w:rsidR="00695879">
          <w:rPr>
            <w:rFonts w:asciiTheme="minorHAnsi" w:eastAsiaTheme="minorEastAsia" w:hAnsiTheme="minorHAnsi" w:cstheme="minorBidi"/>
            <w:sz w:val="24"/>
            <w:szCs w:val="24"/>
          </w:rPr>
          <w:tab/>
        </w:r>
        <w:r w:rsidR="00695879" w:rsidRPr="001C366F">
          <w:rPr>
            <w:rStyle w:val="Hyperlink"/>
            <w:lang w:val="en-ZA" w:eastAsia="en-ZA"/>
          </w:rPr>
          <w:t>Associating Programs with the MVextension</w:t>
        </w:r>
        <w:r w:rsidR="00695879">
          <w:rPr>
            <w:webHidden/>
          </w:rPr>
          <w:tab/>
        </w:r>
        <w:r w:rsidR="00695879">
          <w:rPr>
            <w:webHidden/>
          </w:rPr>
          <w:fldChar w:fldCharType="begin"/>
        </w:r>
        <w:r w:rsidR="00695879">
          <w:rPr>
            <w:webHidden/>
          </w:rPr>
          <w:instrText xml:space="preserve"> PAGEREF _Toc19972219 \h </w:instrText>
        </w:r>
        <w:r w:rsidR="00695879">
          <w:rPr>
            <w:webHidden/>
          </w:rPr>
        </w:r>
        <w:r w:rsidR="00695879">
          <w:rPr>
            <w:webHidden/>
          </w:rPr>
          <w:fldChar w:fldCharType="separate"/>
        </w:r>
        <w:r w:rsidR="00695879">
          <w:rPr>
            <w:webHidden/>
          </w:rPr>
          <w:t>24</w:t>
        </w:r>
        <w:r w:rsidR="00695879">
          <w:rPr>
            <w:webHidden/>
          </w:rPr>
          <w:fldChar w:fldCharType="end"/>
        </w:r>
      </w:hyperlink>
    </w:p>
    <w:p w14:paraId="379F0316" w14:textId="1652A7E0" w:rsidR="00695879" w:rsidRDefault="003709D7">
      <w:pPr>
        <w:pStyle w:val="TOC2"/>
        <w:tabs>
          <w:tab w:val="left" w:pos="1680"/>
        </w:tabs>
        <w:rPr>
          <w:rFonts w:asciiTheme="minorHAnsi" w:eastAsiaTheme="minorEastAsia" w:hAnsiTheme="minorHAnsi" w:cstheme="minorBidi"/>
          <w:sz w:val="24"/>
          <w:szCs w:val="24"/>
        </w:rPr>
      </w:pPr>
      <w:hyperlink w:anchor="_Toc19972220" w:history="1">
        <w:r w:rsidR="00695879" w:rsidRPr="001C366F">
          <w:rPr>
            <w:rStyle w:val="Hyperlink"/>
            <w:lang w:val="en-ZA" w:eastAsia="en-ZA"/>
          </w:rPr>
          <w:t>5.10</w:t>
        </w:r>
        <w:r w:rsidR="00695879">
          <w:rPr>
            <w:rFonts w:asciiTheme="minorHAnsi" w:eastAsiaTheme="minorEastAsia" w:hAnsiTheme="minorHAnsi" w:cstheme="minorBidi"/>
            <w:sz w:val="24"/>
            <w:szCs w:val="24"/>
          </w:rPr>
          <w:tab/>
        </w:r>
        <w:r w:rsidR="00695879" w:rsidRPr="001C366F">
          <w:rPr>
            <w:rStyle w:val="Hyperlink"/>
            <w:lang w:val="en-ZA" w:eastAsia="en-ZA"/>
          </w:rPr>
          <w:t>Additional MultiValue Basic Developer Settings</w:t>
        </w:r>
        <w:r w:rsidR="00695879">
          <w:rPr>
            <w:webHidden/>
          </w:rPr>
          <w:tab/>
        </w:r>
        <w:r w:rsidR="00695879">
          <w:rPr>
            <w:webHidden/>
          </w:rPr>
          <w:fldChar w:fldCharType="begin"/>
        </w:r>
        <w:r w:rsidR="00695879">
          <w:rPr>
            <w:webHidden/>
          </w:rPr>
          <w:instrText xml:space="preserve"> PAGEREF _Toc19972220 \h </w:instrText>
        </w:r>
        <w:r w:rsidR="00695879">
          <w:rPr>
            <w:webHidden/>
          </w:rPr>
        </w:r>
        <w:r w:rsidR="00695879">
          <w:rPr>
            <w:webHidden/>
          </w:rPr>
          <w:fldChar w:fldCharType="separate"/>
        </w:r>
        <w:r w:rsidR="00695879">
          <w:rPr>
            <w:webHidden/>
          </w:rPr>
          <w:t>24</w:t>
        </w:r>
        <w:r w:rsidR="00695879">
          <w:rPr>
            <w:webHidden/>
          </w:rPr>
          <w:fldChar w:fldCharType="end"/>
        </w:r>
      </w:hyperlink>
    </w:p>
    <w:p w14:paraId="6A462441" w14:textId="77206897" w:rsidR="00695879" w:rsidRDefault="003709D7">
      <w:pPr>
        <w:pStyle w:val="TOC1"/>
        <w:rPr>
          <w:rFonts w:asciiTheme="minorHAnsi" w:eastAsiaTheme="minorEastAsia" w:hAnsiTheme="minorHAnsi" w:cstheme="minorBidi"/>
          <w:b w:val="0"/>
          <w:sz w:val="24"/>
          <w:szCs w:val="24"/>
        </w:rPr>
      </w:pPr>
      <w:hyperlink w:anchor="_Toc19972221" w:history="1">
        <w:r w:rsidR="00695879" w:rsidRPr="001C366F">
          <w:rPr>
            <w:rStyle w:val="Hyperlink"/>
            <w:lang w:val="en-ZA" w:eastAsia="en-ZA"/>
          </w:rPr>
          <w:t>6</w:t>
        </w:r>
        <w:r w:rsidR="00695879">
          <w:rPr>
            <w:rFonts w:asciiTheme="minorHAnsi" w:eastAsiaTheme="minorEastAsia" w:hAnsiTheme="minorHAnsi" w:cstheme="minorBidi"/>
            <w:b w:val="0"/>
            <w:sz w:val="24"/>
            <w:szCs w:val="24"/>
          </w:rPr>
          <w:tab/>
        </w:r>
        <w:r w:rsidR="00695879" w:rsidRPr="001C366F">
          <w:rPr>
            <w:rStyle w:val="Hyperlink"/>
            <w:lang w:val="en-ZA" w:eastAsia="en-ZA"/>
          </w:rPr>
          <w:t>MV Developer Features</w:t>
        </w:r>
        <w:r w:rsidR="00695879">
          <w:rPr>
            <w:webHidden/>
          </w:rPr>
          <w:tab/>
        </w:r>
        <w:r w:rsidR="00695879">
          <w:rPr>
            <w:webHidden/>
          </w:rPr>
          <w:fldChar w:fldCharType="begin"/>
        </w:r>
        <w:r w:rsidR="00695879">
          <w:rPr>
            <w:webHidden/>
          </w:rPr>
          <w:instrText xml:space="preserve"> PAGEREF _Toc19972221 \h </w:instrText>
        </w:r>
        <w:r w:rsidR="00695879">
          <w:rPr>
            <w:webHidden/>
          </w:rPr>
        </w:r>
        <w:r w:rsidR="00695879">
          <w:rPr>
            <w:webHidden/>
          </w:rPr>
          <w:fldChar w:fldCharType="separate"/>
        </w:r>
        <w:r w:rsidR="00695879">
          <w:rPr>
            <w:webHidden/>
          </w:rPr>
          <w:t>25</w:t>
        </w:r>
        <w:r w:rsidR="00695879">
          <w:rPr>
            <w:webHidden/>
          </w:rPr>
          <w:fldChar w:fldCharType="end"/>
        </w:r>
      </w:hyperlink>
    </w:p>
    <w:p w14:paraId="1FE9B379" w14:textId="12C7CAB3" w:rsidR="00695879" w:rsidRDefault="003709D7">
      <w:pPr>
        <w:pStyle w:val="TOC2"/>
        <w:tabs>
          <w:tab w:val="left" w:pos="1680"/>
        </w:tabs>
        <w:rPr>
          <w:rFonts w:asciiTheme="minorHAnsi" w:eastAsiaTheme="minorEastAsia" w:hAnsiTheme="minorHAnsi" w:cstheme="minorBidi"/>
          <w:sz w:val="24"/>
          <w:szCs w:val="24"/>
        </w:rPr>
      </w:pPr>
      <w:hyperlink w:anchor="_Toc19972222" w:history="1">
        <w:r w:rsidR="00695879" w:rsidRPr="001C366F">
          <w:rPr>
            <w:rStyle w:val="Hyperlink"/>
            <w:lang w:val="en-ZA" w:eastAsia="en-ZA"/>
          </w:rPr>
          <w:t>6.1</w:t>
        </w:r>
        <w:r w:rsidR="00695879">
          <w:rPr>
            <w:rFonts w:asciiTheme="minorHAnsi" w:eastAsiaTheme="minorEastAsia" w:hAnsiTheme="minorHAnsi" w:cstheme="minorBidi"/>
            <w:sz w:val="24"/>
            <w:szCs w:val="24"/>
          </w:rPr>
          <w:tab/>
        </w:r>
        <w:r w:rsidR="00695879" w:rsidRPr="001C366F">
          <w:rPr>
            <w:rStyle w:val="Hyperlink"/>
            <w:lang w:val="en-ZA" w:eastAsia="en-ZA"/>
          </w:rPr>
          <w:t>Syntax Highlighting</w:t>
        </w:r>
        <w:r w:rsidR="00695879">
          <w:rPr>
            <w:webHidden/>
          </w:rPr>
          <w:tab/>
        </w:r>
        <w:r w:rsidR="00695879">
          <w:rPr>
            <w:webHidden/>
          </w:rPr>
          <w:fldChar w:fldCharType="begin"/>
        </w:r>
        <w:r w:rsidR="00695879">
          <w:rPr>
            <w:webHidden/>
          </w:rPr>
          <w:instrText xml:space="preserve"> PAGEREF _Toc19972222 \h </w:instrText>
        </w:r>
        <w:r w:rsidR="00695879">
          <w:rPr>
            <w:webHidden/>
          </w:rPr>
        </w:r>
        <w:r w:rsidR="00695879">
          <w:rPr>
            <w:webHidden/>
          </w:rPr>
          <w:fldChar w:fldCharType="separate"/>
        </w:r>
        <w:r w:rsidR="00695879">
          <w:rPr>
            <w:webHidden/>
          </w:rPr>
          <w:t>25</w:t>
        </w:r>
        <w:r w:rsidR="00695879">
          <w:rPr>
            <w:webHidden/>
          </w:rPr>
          <w:fldChar w:fldCharType="end"/>
        </w:r>
      </w:hyperlink>
    </w:p>
    <w:p w14:paraId="6396E4F9" w14:textId="79DFBAF9" w:rsidR="00695879" w:rsidRDefault="003709D7">
      <w:pPr>
        <w:pStyle w:val="TOC2"/>
        <w:tabs>
          <w:tab w:val="left" w:pos="1680"/>
        </w:tabs>
        <w:rPr>
          <w:rFonts w:asciiTheme="minorHAnsi" w:eastAsiaTheme="minorEastAsia" w:hAnsiTheme="minorHAnsi" w:cstheme="minorBidi"/>
          <w:sz w:val="24"/>
          <w:szCs w:val="24"/>
        </w:rPr>
      </w:pPr>
      <w:hyperlink w:anchor="_Toc19972223" w:history="1">
        <w:r w:rsidR="00695879" w:rsidRPr="001C366F">
          <w:rPr>
            <w:rStyle w:val="Hyperlink"/>
          </w:rPr>
          <w:t>6.2</w:t>
        </w:r>
        <w:r w:rsidR="00695879">
          <w:rPr>
            <w:rFonts w:asciiTheme="minorHAnsi" w:eastAsiaTheme="minorEastAsia" w:hAnsiTheme="minorHAnsi" w:cstheme="minorBidi"/>
            <w:sz w:val="24"/>
            <w:szCs w:val="24"/>
          </w:rPr>
          <w:tab/>
        </w:r>
        <w:r w:rsidR="00695879" w:rsidRPr="001C366F">
          <w:rPr>
            <w:rStyle w:val="Hyperlink"/>
          </w:rPr>
          <w:t>Intellisense</w:t>
        </w:r>
        <w:r w:rsidR="00695879">
          <w:rPr>
            <w:webHidden/>
          </w:rPr>
          <w:tab/>
        </w:r>
        <w:r w:rsidR="00695879">
          <w:rPr>
            <w:webHidden/>
          </w:rPr>
          <w:fldChar w:fldCharType="begin"/>
        </w:r>
        <w:r w:rsidR="00695879">
          <w:rPr>
            <w:webHidden/>
          </w:rPr>
          <w:instrText xml:space="preserve"> PAGEREF _Toc19972223 \h </w:instrText>
        </w:r>
        <w:r w:rsidR="00695879">
          <w:rPr>
            <w:webHidden/>
          </w:rPr>
        </w:r>
        <w:r w:rsidR="00695879">
          <w:rPr>
            <w:webHidden/>
          </w:rPr>
          <w:fldChar w:fldCharType="separate"/>
        </w:r>
        <w:r w:rsidR="00695879">
          <w:rPr>
            <w:webHidden/>
          </w:rPr>
          <w:t>26</w:t>
        </w:r>
        <w:r w:rsidR="00695879">
          <w:rPr>
            <w:webHidden/>
          </w:rPr>
          <w:fldChar w:fldCharType="end"/>
        </w:r>
      </w:hyperlink>
    </w:p>
    <w:p w14:paraId="2EDB1141" w14:textId="5A0BA0E8" w:rsidR="00695879" w:rsidRDefault="003709D7">
      <w:pPr>
        <w:pStyle w:val="TOC2"/>
        <w:tabs>
          <w:tab w:val="left" w:pos="1680"/>
        </w:tabs>
        <w:rPr>
          <w:rFonts w:asciiTheme="minorHAnsi" w:eastAsiaTheme="minorEastAsia" w:hAnsiTheme="minorHAnsi" w:cstheme="minorBidi"/>
          <w:sz w:val="24"/>
          <w:szCs w:val="24"/>
        </w:rPr>
      </w:pPr>
      <w:hyperlink w:anchor="_Toc19972224" w:history="1">
        <w:r w:rsidR="00695879" w:rsidRPr="001C366F">
          <w:rPr>
            <w:rStyle w:val="Hyperlink"/>
            <w:lang w:val="en-ZA" w:eastAsia="en-ZA"/>
          </w:rPr>
          <w:t>6.3</w:t>
        </w:r>
        <w:r w:rsidR="00695879">
          <w:rPr>
            <w:rFonts w:asciiTheme="minorHAnsi" w:eastAsiaTheme="minorEastAsia" w:hAnsiTheme="minorHAnsi" w:cstheme="minorBidi"/>
            <w:sz w:val="24"/>
            <w:szCs w:val="24"/>
          </w:rPr>
          <w:tab/>
        </w:r>
        <w:r w:rsidR="00695879" w:rsidRPr="001C366F">
          <w:rPr>
            <w:rStyle w:val="Hyperlink"/>
            <w:lang w:val="en-ZA" w:eastAsia="en-ZA"/>
          </w:rPr>
          <w:t>Find All References</w:t>
        </w:r>
        <w:r w:rsidR="00695879">
          <w:rPr>
            <w:webHidden/>
          </w:rPr>
          <w:tab/>
        </w:r>
        <w:r w:rsidR="00695879">
          <w:rPr>
            <w:webHidden/>
          </w:rPr>
          <w:fldChar w:fldCharType="begin"/>
        </w:r>
        <w:r w:rsidR="00695879">
          <w:rPr>
            <w:webHidden/>
          </w:rPr>
          <w:instrText xml:space="preserve"> PAGEREF _Toc19972224 \h </w:instrText>
        </w:r>
        <w:r w:rsidR="00695879">
          <w:rPr>
            <w:webHidden/>
          </w:rPr>
        </w:r>
        <w:r w:rsidR="00695879">
          <w:rPr>
            <w:webHidden/>
          </w:rPr>
          <w:fldChar w:fldCharType="separate"/>
        </w:r>
        <w:r w:rsidR="00695879">
          <w:rPr>
            <w:webHidden/>
          </w:rPr>
          <w:t>26</w:t>
        </w:r>
        <w:r w:rsidR="00695879">
          <w:rPr>
            <w:webHidden/>
          </w:rPr>
          <w:fldChar w:fldCharType="end"/>
        </w:r>
      </w:hyperlink>
    </w:p>
    <w:p w14:paraId="2531BA90" w14:textId="55885141" w:rsidR="00695879" w:rsidRDefault="003709D7">
      <w:pPr>
        <w:pStyle w:val="TOC2"/>
        <w:tabs>
          <w:tab w:val="left" w:pos="1680"/>
        </w:tabs>
        <w:rPr>
          <w:rFonts w:asciiTheme="minorHAnsi" w:eastAsiaTheme="minorEastAsia" w:hAnsiTheme="minorHAnsi" w:cstheme="minorBidi"/>
          <w:sz w:val="24"/>
          <w:szCs w:val="24"/>
        </w:rPr>
      </w:pPr>
      <w:hyperlink w:anchor="_Toc19972225" w:history="1">
        <w:r w:rsidR="00695879" w:rsidRPr="001C366F">
          <w:rPr>
            <w:rStyle w:val="Hyperlink"/>
            <w:lang w:val="en-ZA" w:eastAsia="en-ZA"/>
          </w:rPr>
          <w:t>6.4</w:t>
        </w:r>
        <w:r w:rsidR="00695879">
          <w:rPr>
            <w:rFonts w:asciiTheme="minorHAnsi" w:eastAsiaTheme="minorEastAsia" w:hAnsiTheme="minorHAnsi" w:cstheme="minorBidi"/>
            <w:sz w:val="24"/>
            <w:szCs w:val="24"/>
          </w:rPr>
          <w:tab/>
        </w:r>
        <w:r w:rsidR="00695879" w:rsidRPr="001C366F">
          <w:rPr>
            <w:rStyle w:val="Hyperlink"/>
            <w:lang w:val="en-ZA" w:eastAsia="en-ZA"/>
          </w:rPr>
          <w:t>Goto/Peek Definition.</w:t>
        </w:r>
        <w:r w:rsidR="00695879">
          <w:rPr>
            <w:webHidden/>
          </w:rPr>
          <w:tab/>
        </w:r>
        <w:r w:rsidR="00695879">
          <w:rPr>
            <w:webHidden/>
          </w:rPr>
          <w:fldChar w:fldCharType="begin"/>
        </w:r>
        <w:r w:rsidR="00695879">
          <w:rPr>
            <w:webHidden/>
          </w:rPr>
          <w:instrText xml:space="preserve"> PAGEREF _Toc19972225 \h </w:instrText>
        </w:r>
        <w:r w:rsidR="00695879">
          <w:rPr>
            <w:webHidden/>
          </w:rPr>
        </w:r>
        <w:r w:rsidR="00695879">
          <w:rPr>
            <w:webHidden/>
          </w:rPr>
          <w:fldChar w:fldCharType="separate"/>
        </w:r>
        <w:r w:rsidR="00695879">
          <w:rPr>
            <w:webHidden/>
          </w:rPr>
          <w:t>27</w:t>
        </w:r>
        <w:r w:rsidR="00695879">
          <w:rPr>
            <w:webHidden/>
          </w:rPr>
          <w:fldChar w:fldCharType="end"/>
        </w:r>
      </w:hyperlink>
    </w:p>
    <w:p w14:paraId="7FCEF8E1" w14:textId="002040AB" w:rsidR="00695879" w:rsidRDefault="003709D7">
      <w:pPr>
        <w:pStyle w:val="TOC2"/>
        <w:tabs>
          <w:tab w:val="left" w:pos="1680"/>
        </w:tabs>
        <w:rPr>
          <w:rFonts w:asciiTheme="minorHAnsi" w:eastAsiaTheme="minorEastAsia" w:hAnsiTheme="minorHAnsi" w:cstheme="minorBidi"/>
          <w:sz w:val="24"/>
          <w:szCs w:val="24"/>
        </w:rPr>
      </w:pPr>
      <w:hyperlink w:anchor="_Toc19972226" w:history="1">
        <w:r w:rsidR="00695879" w:rsidRPr="001C366F">
          <w:rPr>
            <w:rStyle w:val="Hyperlink"/>
            <w:lang w:val="en-ZA" w:eastAsia="en-ZA"/>
          </w:rPr>
          <w:t>6.5</w:t>
        </w:r>
        <w:r w:rsidR="00695879">
          <w:rPr>
            <w:rFonts w:asciiTheme="minorHAnsi" w:eastAsiaTheme="minorEastAsia" w:hAnsiTheme="minorHAnsi" w:cstheme="minorBidi"/>
            <w:sz w:val="24"/>
            <w:szCs w:val="24"/>
          </w:rPr>
          <w:tab/>
        </w:r>
        <w:r w:rsidR="00695879" w:rsidRPr="001C366F">
          <w:rPr>
            <w:rStyle w:val="Hyperlink"/>
            <w:lang w:val="en-ZA" w:eastAsia="en-ZA"/>
          </w:rPr>
          <w:t>Internal Subroutine lookup</w:t>
        </w:r>
        <w:r w:rsidR="00695879">
          <w:rPr>
            <w:webHidden/>
          </w:rPr>
          <w:tab/>
        </w:r>
        <w:r w:rsidR="00695879">
          <w:rPr>
            <w:webHidden/>
          </w:rPr>
          <w:fldChar w:fldCharType="begin"/>
        </w:r>
        <w:r w:rsidR="00695879">
          <w:rPr>
            <w:webHidden/>
          </w:rPr>
          <w:instrText xml:space="preserve"> PAGEREF _Toc19972226 \h </w:instrText>
        </w:r>
        <w:r w:rsidR="00695879">
          <w:rPr>
            <w:webHidden/>
          </w:rPr>
        </w:r>
        <w:r w:rsidR="00695879">
          <w:rPr>
            <w:webHidden/>
          </w:rPr>
          <w:fldChar w:fldCharType="separate"/>
        </w:r>
        <w:r w:rsidR="00695879">
          <w:rPr>
            <w:webHidden/>
          </w:rPr>
          <w:t>28</w:t>
        </w:r>
        <w:r w:rsidR="00695879">
          <w:rPr>
            <w:webHidden/>
          </w:rPr>
          <w:fldChar w:fldCharType="end"/>
        </w:r>
      </w:hyperlink>
    </w:p>
    <w:p w14:paraId="422ED662" w14:textId="6F819046" w:rsidR="00695879" w:rsidRDefault="003709D7">
      <w:pPr>
        <w:pStyle w:val="TOC2"/>
        <w:tabs>
          <w:tab w:val="left" w:pos="1680"/>
        </w:tabs>
        <w:rPr>
          <w:rFonts w:asciiTheme="minorHAnsi" w:eastAsiaTheme="minorEastAsia" w:hAnsiTheme="minorHAnsi" w:cstheme="minorBidi"/>
          <w:sz w:val="24"/>
          <w:szCs w:val="24"/>
        </w:rPr>
      </w:pPr>
      <w:hyperlink w:anchor="_Toc19972227" w:history="1">
        <w:r w:rsidR="00695879" w:rsidRPr="001C366F">
          <w:rPr>
            <w:rStyle w:val="Hyperlink"/>
            <w:lang w:val="en-ZA" w:eastAsia="en-ZA"/>
          </w:rPr>
          <w:t>6.6</w:t>
        </w:r>
        <w:r w:rsidR="00695879">
          <w:rPr>
            <w:rFonts w:asciiTheme="minorHAnsi" w:eastAsiaTheme="minorEastAsia" w:hAnsiTheme="minorHAnsi" w:cstheme="minorBidi"/>
            <w:sz w:val="24"/>
            <w:szCs w:val="24"/>
          </w:rPr>
          <w:tab/>
        </w:r>
        <w:r w:rsidR="00695879" w:rsidRPr="001C366F">
          <w:rPr>
            <w:rStyle w:val="Hyperlink"/>
            <w:lang w:val="en-ZA" w:eastAsia="en-ZA"/>
          </w:rPr>
          <w:t>Compiling and Cataloging your programs.</w:t>
        </w:r>
        <w:r w:rsidR="00695879">
          <w:rPr>
            <w:webHidden/>
          </w:rPr>
          <w:tab/>
        </w:r>
        <w:r w:rsidR="00695879">
          <w:rPr>
            <w:webHidden/>
          </w:rPr>
          <w:fldChar w:fldCharType="begin"/>
        </w:r>
        <w:r w:rsidR="00695879">
          <w:rPr>
            <w:webHidden/>
          </w:rPr>
          <w:instrText xml:space="preserve"> PAGEREF _Toc19972227 \h </w:instrText>
        </w:r>
        <w:r w:rsidR="00695879">
          <w:rPr>
            <w:webHidden/>
          </w:rPr>
        </w:r>
        <w:r w:rsidR="00695879">
          <w:rPr>
            <w:webHidden/>
          </w:rPr>
          <w:fldChar w:fldCharType="separate"/>
        </w:r>
        <w:r w:rsidR="00695879">
          <w:rPr>
            <w:webHidden/>
          </w:rPr>
          <w:t>29</w:t>
        </w:r>
        <w:r w:rsidR="00695879">
          <w:rPr>
            <w:webHidden/>
          </w:rPr>
          <w:fldChar w:fldCharType="end"/>
        </w:r>
      </w:hyperlink>
    </w:p>
    <w:p w14:paraId="19E3572E" w14:textId="25536295" w:rsidR="00695879" w:rsidRDefault="003709D7">
      <w:pPr>
        <w:pStyle w:val="TOC2"/>
        <w:tabs>
          <w:tab w:val="left" w:pos="1680"/>
        </w:tabs>
        <w:rPr>
          <w:rFonts w:asciiTheme="minorHAnsi" w:eastAsiaTheme="minorEastAsia" w:hAnsiTheme="minorHAnsi" w:cstheme="minorBidi"/>
          <w:sz w:val="24"/>
          <w:szCs w:val="24"/>
        </w:rPr>
      </w:pPr>
      <w:hyperlink w:anchor="_Toc19972228" w:history="1">
        <w:r w:rsidR="00695879" w:rsidRPr="001C366F">
          <w:rPr>
            <w:rStyle w:val="Hyperlink"/>
            <w:lang w:val="en-ZA" w:eastAsia="en-ZA"/>
          </w:rPr>
          <w:t>6.7</w:t>
        </w:r>
        <w:r w:rsidR="00695879">
          <w:rPr>
            <w:rFonts w:asciiTheme="minorHAnsi" w:eastAsiaTheme="minorEastAsia" w:hAnsiTheme="minorHAnsi" w:cstheme="minorBidi"/>
            <w:sz w:val="24"/>
            <w:szCs w:val="24"/>
          </w:rPr>
          <w:tab/>
        </w:r>
        <w:r w:rsidR="00695879" w:rsidRPr="001C366F">
          <w:rPr>
            <w:rStyle w:val="Hyperlink"/>
            <w:lang w:val="en-ZA" w:eastAsia="en-ZA"/>
          </w:rPr>
          <w:t>Formatting Programs</w:t>
        </w:r>
        <w:r w:rsidR="00695879">
          <w:rPr>
            <w:webHidden/>
          </w:rPr>
          <w:tab/>
        </w:r>
        <w:r w:rsidR="00695879">
          <w:rPr>
            <w:webHidden/>
          </w:rPr>
          <w:fldChar w:fldCharType="begin"/>
        </w:r>
        <w:r w:rsidR="00695879">
          <w:rPr>
            <w:webHidden/>
          </w:rPr>
          <w:instrText xml:space="preserve"> PAGEREF _Toc19972228 \h </w:instrText>
        </w:r>
        <w:r w:rsidR="00695879">
          <w:rPr>
            <w:webHidden/>
          </w:rPr>
        </w:r>
        <w:r w:rsidR="00695879">
          <w:rPr>
            <w:webHidden/>
          </w:rPr>
          <w:fldChar w:fldCharType="separate"/>
        </w:r>
        <w:r w:rsidR="00695879">
          <w:rPr>
            <w:webHidden/>
          </w:rPr>
          <w:t>29</w:t>
        </w:r>
        <w:r w:rsidR="00695879">
          <w:rPr>
            <w:webHidden/>
          </w:rPr>
          <w:fldChar w:fldCharType="end"/>
        </w:r>
      </w:hyperlink>
    </w:p>
    <w:p w14:paraId="1AA373D5" w14:textId="0B46D37A" w:rsidR="00D738F5" w:rsidRDefault="00076693" w:rsidP="00826EE0">
      <w:pPr>
        <w:pStyle w:val="TOC1"/>
        <w:rPr>
          <w:rStyle w:val="Hyperlink"/>
          <w:rFonts w:cs="Arial"/>
        </w:rPr>
        <w:sectPr w:rsidR="00D738F5" w:rsidSect="00AE7208">
          <w:headerReference w:type="first" r:id="rId13"/>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cols w:space="720"/>
          <w:titlePg/>
        </w:sectPr>
      </w:pPr>
      <w:r w:rsidRPr="00D738F5">
        <w:rPr>
          <w:rStyle w:val="Hyperlink"/>
          <w:rFonts w:cs="Arial"/>
        </w:rPr>
        <w:fldChar w:fldCharType="end"/>
      </w:r>
    </w:p>
    <w:p w14:paraId="0B9F7ECF" w14:textId="77777777" w:rsidR="00CF3BD3" w:rsidRPr="00D738F5" w:rsidRDefault="00CF3BD3" w:rsidP="003735D6">
      <w:pPr>
        <w:pStyle w:val="PREFACE0"/>
        <w:rPr>
          <w:rFonts w:cs="Arial"/>
        </w:rPr>
      </w:pPr>
      <w:bookmarkStart w:id="4" w:name="_Toc19972205"/>
      <w:r w:rsidRPr="00D738F5">
        <w:rPr>
          <w:rFonts w:cs="Arial"/>
        </w:rPr>
        <w:lastRenderedPageBreak/>
        <w:t>Preface</w:t>
      </w:r>
      <w:bookmarkEnd w:id="2"/>
      <w:bookmarkEnd w:id="3"/>
      <w:bookmarkEnd w:id="4"/>
    </w:p>
    <w:p w14:paraId="00D0892B" w14:textId="77777777" w:rsidR="00CF3BD3" w:rsidRPr="00D738F5" w:rsidRDefault="00CF3BD3" w:rsidP="00C41860">
      <w:pPr>
        <w:pStyle w:val="Preface1"/>
        <w:rPr>
          <w:rFonts w:cs="Arial"/>
        </w:rPr>
      </w:pPr>
      <w:r w:rsidRPr="00D738F5">
        <w:rPr>
          <w:rFonts w:cs="Arial"/>
        </w:rPr>
        <w:t>Purpose of this guide</w:t>
      </w:r>
    </w:p>
    <w:p w14:paraId="5B2AF26A" w14:textId="0FF707BA" w:rsidR="00431EEE" w:rsidRDefault="00323B70" w:rsidP="002D46F8">
      <w:pPr>
        <w:spacing w:after="240"/>
        <w:ind w:left="0"/>
        <w:jc w:val="both"/>
        <w:rPr>
          <w:rFonts w:ascii="Arial" w:hAnsi="Arial" w:cs="Arial"/>
          <w:lang w:val="en-GB"/>
        </w:rPr>
      </w:pPr>
      <w:r>
        <w:rPr>
          <w:rFonts w:ascii="Arial" w:hAnsi="Arial" w:cs="Arial"/>
          <w:lang w:val="en-GB"/>
        </w:rPr>
        <w:t xml:space="preserve">This document describes </w:t>
      </w:r>
      <w:r w:rsidR="005B4CB8">
        <w:rPr>
          <w:rFonts w:ascii="Arial" w:hAnsi="Arial" w:cs="Arial"/>
          <w:lang w:val="en-GB"/>
        </w:rPr>
        <w:t xml:space="preserve">how to </w:t>
      </w:r>
      <w:r w:rsidR="00DB6E23">
        <w:rPr>
          <w:rFonts w:ascii="Arial" w:hAnsi="Arial" w:cs="Arial"/>
          <w:lang w:val="en-GB"/>
        </w:rPr>
        <w:t>use</w:t>
      </w:r>
      <w:r w:rsidR="007F2F6C">
        <w:rPr>
          <w:rFonts w:ascii="Arial" w:hAnsi="Arial" w:cs="Arial"/>
          <w:lang w:val="en-GB"/>
        </w:rPr>
        <w:t xml:space="preserve"> the </w:t>
      </w:r>
      <w:r w:rsidR="00B81361">
        <w:rPr>
          <w:rFonts w:ascii="Arial" w:hAnsi="Arial" w:cs="Arial"/>
          <w:lang w:val="en-GB"/>
        </w:rPr>
        <w:t>M</w:t>
      </w:r>
      <w:r w:rsidR="00166C58">
        <w:rPr>
          <w:rFonts w:ascii="Arial" w:hAnsi="Arial" w:cs="Arial"/>
          <w:lang w:val="en-GB"/>
        </w:rPr>
        <w:t>ultiValue</w:t>
      </w:r>
      <w:r w:rsidR="00D464E5">
        <w:rPr>
          <w:rFonts w:ascii="Arial" w:hAnsi="Arial" w:cs="Arial"/>
          <w:lang w:val="en-GB"/>
        </w:rPr>
        <w:t xml:space="preserve"> Basic</w:t>
      </w:r>
      <w:r w:rsidR="00DB6E23">
        <w:rPr>
          <w:rFonts w:ascii="Arial" w:hAnsi="Arial" w:cs="Arial"/>
          <w:lang w:val="en-GB"/>
        </w:rPr>
        <w:t xml:space="preserve"> Visual Studio Code</w:t>
      </w:r>
      <w:r w:rsidR="007F2F6C">
        <w:rPr>
          <w:rFonts w:ascii="Arial" w:hAnsi="Arial" w:cs="Arial"/>
          <w:lang w:val="en-GB"/>
        </w:rPr>
        <w:t xml:space="preserve"> extension</w:t>
      </w:r>
      <w:r w:rsidR="00DB6E23">
        <w:rPr>
          <w:rFonts w:ascii="Arial" w:hAnsi="Arial" w:cs="Arial"/>
          <w:lang w:val="en-GB"/>
        </w:rPr>
        <w:t xml:space="preserve"> </w:t>
      </w:r>
      <w:r w:rsidR="00166C58">
        <w:rPr>
          <w:rFonts w:ascii="Arial" w:hAnsi="Arial" w:cs="Arial"/>
          <w:lang w:val="en-GB"/>
        </w:rPr>
        <w:t xml:space="preserve">in </w:t>
      </w:r>
      <w:r w:rsidR="007F2F6C">
        <w:rPr>
          <w:rFonts w:ascii="Arial" w:hAnsi="Arial" w:cs="Arial"/>
          <w:lang w:val="en-GB"/>
        </w:rPr>
        <w:t xml:space="preserve">a </w:t>
      </w:r>
      <w:r w:rsidR="00DB6E23">
        <w:rPr>
          <w:rFonts w:ascii="Arial" w:hAnsi="Arial" w:cs="Arial"/>
          <w:lang w:val="en-GB"/>
        </w:rPr>
        <w:t>M</w:t>
      </w:r>
      <w:r w:rsidR="007F2F6C">
        <w:rPr>
          <w:rFonts w:ascii="Arial" w:hAnsi="Arial" w:cs="Arial"/>
          <w:lang w:val="en-GB"/>
        </w:rPr>
        <w:t>ultiValue</w:t>
      </w:r>
      <w:r w:rsidR="00DB6E23">
        <w:rPr>
          <w:rFonts w:ascii="Arial" w:hAnsi="Arial" w:cs="Arial"/>
          <w:lang w:val="en-GB"/>
        </w:rPr>
        <w:t xml:space="preserve"> Development Environment.</w:t>
      </w:r>
      <w:r w:rsidR="007F2F6C">
        <w:rPr>
          <w:rFonts w:ascii="Arial" w:hAnsi="Arial" w:cs="Arial"/>
          <w:lang w:val="en-GB"/>
        </w:rPr>
        <w:t xml:space="preserve">  For purposes of this guide MV refers to Pick-style application and database environments</w:t>
      </w:r>
      <w:ins w:id="5" w:author="Ian McGowan" w:date="2019-11-20T21:35:00Z">
        <w:r w:rsidR="003709D7">
          <w:rPr>
            <w:rFonts w:ascii="Arial" w:hAnsi="Arial" w:cs="Arial"/>
            <w:lang w:val="en-GB"/>
          </w:rPr>
          <w:t xml:space="preserve">, also known as </w:t>
        </w:r>
      </w:ins>
      <w:del w:id="6" w:author="Ian McGowan" w:date="2019-11-20T21:35:00Z">
        <w:r w:rsidR="007F2F6C" w:rsidDel="003709D7">
          <w:rPr>
            <w:rFonts w:ascii="Arial" w:hAnsi="Arial" w:cs="Arial"/>
            <w:lang w:val="en-GB"/>
          </w:rPr>
          <w:delText xml:space="preserve"> mostly known currently as M</w:delText>
        </w:r>
      </w:del>
      <w:ins w:id="7" w:author="Ian McGowan" w:date="2019-11-20T21:35:00Z">
        <w:r w:rsidR="003709D7">
          <w:rPr>
            <w:rFonts w:ascii="Arial" w:hAnsi="Arial" w:cs="Arial"/>
            <w:lang w:val="en-GB"/>
          </w:rPr>
          <w:t>M</w:t>
        </w:r>
      </w:ins>
      <w:r w:rsidR="007F2F6C">
        <w:rPr>
          <w:rFonts w:ascii="Arial" w:hAnsi="Arial" w:cs="Arial"/>
          <w:lang w:val="en-GB"/>
        </w:rPr>
        <w:t>ultiValue</w:t>
      </w:r>
      <w:ins w:id="8" w:author="Ian McGowan" w:date="2019-11-20T21:36:00Z">
        <w:r w:rsidR="003709D7">
          <w:rPr>
            <w:rFonts w:ascii="Arial" w:hAnsi="Arial" w:cs="Arial"/>
            <w:lang w:val="en-GB"/>
          </w:rPr>
          <w:t xml:space="preserve">.  </w:t>
        </w:r>
      </w:ins>
      <w:del w:id="9" w:author="Ian McGowan" w:date="2019-11-20T21:36:00Z">
        <w:r w:rsidR="00D464E5" w:rsidDel="003709D7">
          <w:rPr>
            <w:rFonts w:ascii="Arial" w:hAnsi="Arial" w:cs="Arial"/>
            <w:lang w:val="en-GB"/>
          </w:rPr>
          <w:delText xml:space="preserve"> and </w:delText>
        </w:r>
      </w:del>
      <w:r w:rsidR="00D464E5">
        <w:rPr>
          <w:rFonts w:ascii="Arial" w:hAnsi="Arial" w:cs="Arial"/>
          <w:lang w:val="en-GB"/>
        </w:rPr>
        <w:t xml:space="preserve">VSCODE refers to </w:t>
      </w:r>
      <w:ins w:id="10" w:author="Ian McGowan" w:date="2019-11-20T21:36:00Z">
        <w:r w:rsidR="003709D7">
          <w:rPr>
            <w:rFonts w:ascii="Arial" w:hAnsi="Arial" w:cs="Arial"/>
            <w:lang w:val="en-GB"/>
          </w:rPr>
          <w:t xml:space="preserve">Microsoft </w:t>
        </w:r>
      </w:ins>
      <w:r w:rsidR="00D464E5">
        <w:rPr>
          <w:rFonts w:ascii="Arial" w:hAnsi="Arial" w:cs="Arial"/>
          <w:lang w:val="en-GB"/>
        </w:rPr>
        <w:t>Visual Studio Code</w:t>
      </w:r>
      <w:r w:rsidR="007F2F6C">
        <w:rPr>
          <w:rFonts w:ascii="Arial" w:hAnsi="Arial" w:cs="Arial"/>
          <w:lang w:val="en-GB"/>
        </w:rPr>
        <w:t>.</w:t>
      </w:r>
    </w:p>
    <w:p w14:paraId="19A2A467" w14:textId="0E319091" w:rsidR="00431EEE" w:rsidDel="003709D7" w:rsidRDefault="00431EEE" w:rsidP="002D46F8">
      <w:pPr>
        <w:spacing w:after="240"/>
        <w:ind w:left="0"/>
        <w:jc w:val="both"/>
        <w:rPr>
          <w:del w:id="11" w:author="Ian McGowan" w:date="2019-11-20T21:36:00Z"/>
          <w:rFonts w:ascii="Arial" w:hAnsi="Arial" w:cs="Arial"/>
          <w:lang w:val="en-GB"/>
        </w:rPr>
      </w:pPr>
    </w:p>
    <w:p w14:paraId="0F89C4D5" w14:textId="419B1363" w:rsidR="00AE7353" w:rsidRPr="00D738F5" w:rsidDel="003709D7" w:rsidRDefault="00EF24DE" w:rsidP="002D46F8">
      <w:pPr>
        <w:spacing w:after="240"/>
        <w:ind w:left="0"/>
        <w:jc w:val="both"/>
        <w:rPr>
          <w:del w:id="12" w:author="Ian McGowan" w:date="2019-11-20T21:36:00Z"/>
          <w:rFonts w:ascii="Arial" w:hAnsi="Arial" w:cs="Arial"/>
          <w:lang w:val="en-GB"/>
        </w:rPr>
      </w:pPr>
      <w:del w:id="13" w:author="Ian McGowan" w:date="2019-11-20T21:36:00Z">
        <w:r w:rsidDel="003709D7">
          <w:rPr>
            <w:rFonts w:ascii="Arial" w:hAnsi="Arial" w:cs="Arial"/>
            <w:lang w:val="en-GB"/>
          </w:rPr>
          <w:delText xml:space="preserve"> </w:delText>
        </w:r>
      </w:del>
    </w:p>
    <w:p w14:paraId="3350E8CF" w14:textId="7543A470" w:rsidR="00C51E56" w:rsidDel="003709D7" w:rsidRDefault="00C51E56" w:rsidP="000F4CA9">
      <w:pPr>
        <w:spacing w:after="240"/>
        <w:ind w:left="0"/>
        <w:jc w:val="both"/>
        <w:rPr>
          <w:del w:id="14" w:author="Ian McGowan" w:date="2019-11-20T21:36:00Z"/>
          <w:rFonts w:ascii="Arial" w:hAnsi="Arial" w:cs="Arial"/>
        </w:rPr>
      </w:pPr>
      <w:bookmarkStart w:id="15" w:name="_Toc407238158"/>
      <w:bookmarkStart w:id="16" w:name="_Toc443364892"/>
      <w:bookmarkStart w:id="17" w:name="_Ref443906876"/>
      <w:bookmarkStart w:id="18" w:name="_Ref443984703"/>
      <w:bookmarkStart w:id="19" w:name="_Toc67107349"/>
    </w:p>
    <w:p w14:paraId="42002757" w14:textId="3F0856F9" w:rsidR="00C51E56" w:rsidDel="003709D7" w:rsidRDefault="00C51E56" w:rsidP="000F4CA9">
      <w:pPr>
        <w:spacing w:after="240"/>
        <w:ind w:left="0"/>
        <w:jc w:val="both"/>
        <w:rPr>
          <w:del w:id="20" w:author="Ian McGowan" w:date="2019-11-20T21:36:00Z"/>
          <w:rFonts w:ascii="Arial" w:hAnsi="Arial" w:cs="Arial"/>
        </w:rPr>
      </w:pPr>
    </w:p>
    <w:p w14:paraId="1AF1FBCA" w14:textId="3DFD52B8" w:rsidR="00C51E56" w:rsidDel="003709D7" w:rsidRDefault="00C51E56" w:rsidP="000F4CA9">
      <w:pPr>
        <w:spacing w:after="240"/>
        <w:ind w:left="0"/>
        <w:jc w:val="both"/>
        <w:rPr>
          <w:del w:id="21" w:author="Ian McGowan" w:date="2019-11-20T21:36:00Z"/>
          <w:rFonts w:ascii="Arial" w:hAnsi="Arial" w:cs="Arial"/>
        </w:rPr>
      </w:pPr>
    </w:p>
    <w:p w14:paraId="50553D4A" w14:textId="3A5B2287" w:rsidR="00C51E56" w:rsidDel="003709D7" w:rsidRDefault="00C51E56" w:rsidP="000F4CA9">
      <w:pPr>
        <w:spacing w:after="240"/>
        <w:ind w:left="0"/>
        <w:jc w:val="both"/>
        <w:rPr>
          <w:del w:id="22" w:author="Ian McGowan" w:date="2019-11-20T21:36:00Z"/>
          <w:rFonts w:ascii="Arial" w:hAnsi="Arial" w:cs="Arial"/>
        </w:rPr>
      </w:pPr>
    </w:p>
    <w:p w14:paraId="711D0F9B" w14:textId="55486C09" w:rsidR="00C51E56" w:rsidDel="003709D7" w:rsidRDefault="00C51E56" w:rsidP="000F4CA9">
      <w:pPr>
        <w:spacing w:after="240"/>
        <w:ind w:left="0"/>
        <w:jc w:val="both"/>
        <w:rPr>
          <w:del w:id="23" w:author="Ian McGowan" w:date="2019-11-20T21:36:00Z"/>
          <w:rFonts w:ascii="Arial" w:hAnsi="Arial" w:cs="Arial"/>
        </w:rPr>
      </w:pPr>
    </w:p>
    <w:p w14:paraId="02EC9158" w14:textId="56656AB0" w:rsidR="00C51E56" w:rsidDel="003709D7" w:rsidRDefault="00C51E56" w:rsidP="000F4CA9">
      <w:pPr>
        <w:spacing w:after="240"/>
        <w:ind w:left="0"/>
        <w:jc w:val="both"/>
        <w:rPr>
          <w:del w:id="24" w:author="Ian McGowan" w:date="2019-11-20T21:36:00Z"/>
          <w:rFonts w:ascii="Arial" w:hAnsi="Arial" w:cs="Arial"/>
        </w:rPr>
      </w:pPr>
    </w:p>
    <w:p w14:paraId="48907CF7" w14:textId="0BBABE7A" w:rsidR="00C51E56" w:rsidDel="003709D7" w:rsidRDefault="00C51E56" w:rsidP="000F4CA9">
      <w:pPr>
        <w:spacing w:after="240"/>
        <w:ind w:left="0"/>
        <w:jc w:val="both"/>
        <w:rPr>
          <w:del w:id="25" w:author="Ian McGowan" w:date="2019-11-20T21:36:00Z"/>
          <w:rFonts w:ascii="Arial" w:hAnsi="Arial" w:cs="Arial"/>
        </w:rPr>
      </w:pPr>
    </w:p>
    <w:p w14:paraId="6A16D8B6" w14:textId="162A0E50" w:rsidR="00C51E56" w:rsidDel="003709D7" w:rsidRDefault="00C51E56" w:rsidP="000F4CA9">
      <w:pPr>
        <w:spacing w:after="240"/>
        <w:ind w:left="0"/>
        <w:jc w:val="both"/>
        <w:rPr>
          <w:del w:id="26" w:author="Ian McGowan" w:date="2019-11-20T21:36:00Z"/>
          <w:rFonts w:ascii="Arial" w:hAnsi="Arial" w:cs="Arial"/>
        </w:rPr>
      </w:pPr>
    </w:p>
    <w:p w14:paraId="0984ABD1" w14:textId="77777777" w:rsidR="00C51E56" w:rsidRDefault="00C51E56" w:rsidP="000F4CA9">
      <w:pPr>
        <w:spacing w:after="240"/>
        <w:ind w:left="0"/>
        <w:jc w:val="both"/>
        <w:rPr>
          <w:rFonts w:ascii="Arial" w:hAnsi="Arial" w:cs="Arial"/>
        </w:rPr>
      </w:pPr>
    </w:p>
    <w:p w14:paraId="41C02168" w14:textId="77777777" w:rsidR="00C51E56" w:rsidRPr="00C51E56" w:rsidRDefault="00C51E56" w:rsidP="00C51E56">
      <w:pPr>
        <w:pStyle w:val="Heading1"/>
      </w:pPr>
      <w:bookmarkStart w:id="27" w:name="_Ref25797046"/>
      <w:bookmarkStart w:id="28" w:name="_Toc19972206"/>
      <w:r w:rsidRPr="00C51E56">
        <w:lastRenderedPageBreak/>
        <w:t>Introduction</w:t>
      </w:r>
      <w:bookmarkEnd w:id="27"/>
      <w:bookmarkEnd w:id="28"/>
    </w:p>
    <w:p w14:paraId="02CE5A44" w14:textId="77777777" w:rsidR="008C4F7F" w:rsidRDefault="008C4F7F" w:rsidP="00873858">
      <w:pPr>
        <w:spacing w:after="240"/>
        <w:ind w:left="0"/>
        <w:jc w:val="both"/>
        <w:rPr>
          <w:rFonts w:ascii="Arial" w:hAnsi="Arial" w:cs="Arial"/>
        </w:rPr>
      </w:pPr>
    </w:p>
    <w:p w14:paraId="78F63263" w14:textId="2B4BF1BC" w:rsidR="00D464E5" w:rsidRDefault="00DB6E23" w:rsidP="00DB6E23">
      <w:pPr>
        <w:spacing w:after="240"/>
        <w:ind w:left="0"/>
        <w:jc w:val="both"/>
        <w:rPr>
          <w:rFonts w:asciiTheme="minorHAnsi" w:hAnsiTheme="minorHAnsi" w:cstheme="minorHAnsi"/>
        </w:rPr>
      </w:pPr>
      <w:r w:rsidRPr="00DB6E23">
        <w:rPr>
          <w:rFonts w:asciiTheme="minorHAnsi" w:hAnsiTheme="minorHAnsi" w:cstheme="minorHAnsi"/>
        </w:rPr>
        <w:t xml:space="preserve">Visual Studio </w:t>
      </w:r>
      <w:r w:rsidR="00166C58">
        <w:rPr>
          <w:rFonts w:asciiTheme="minorHAnsi" w:hAnsiTheme="minorHAnsi" w:cstheme="minorHAnsi"/>
        </w:rPr>
        <w:t>C</w:t>
      </w:r>
      <w:r w:rsidR="00166C58" w:rsidRPr="00DB6E23">
        <w:rPr>
          <w:rFonts w:asciiTheme="minorHAnsi" w:hAnsiTheme="minorHAnsi" w:cstheme="minorHAnsi"/>
        </w:rPr>
        <w:t xml:space="preserve">ode </w:t>
      </w:r>
      <w:r w:rsidRPr="00DB6E23">
        <w:rPr>
          <w:rFonts w:asciiTheme="minorHAnsi" w:hAnsiTheme="minorHAnsi" w:cstheme="minorHAnsi"/>
        </w:rPr>
        <w:t>is a</w:t>
      </w:r>
      <w:r w:rsidR="00711473">
        <w:rPr>
          <w:rFonts w:asciiTheme="minorHAnsi" w:hAnsiTheme="minorHAnsi" w:cstheme="minorHAnsi"/>
        </w:rPr>
        <w:t xml:space="preserve"> </w:t>
      </w:r>
      <w:r w:rsidR="00D464E5">
        <w:rPr>
          <w:rFonts w:asciiTheme="minorHAnsi" w:hAnsiTheme="minorHAnsi" w:cstheme="minorHAnsi"/>
        </w:rPr>
        <w:t xml:space="preserve">free, </w:t>
      </w:r>
      <w:r w:rsidR="00711473">
        <w:rPr>
          <w:rFonts w:asciiTheme="minorHAnsi" w:hAnsiTheme="minorHAnsi" w:cstheme="minorHAnsi"/>
        </w:rPr>
        <w:t>open source,</w:t>
      </w:r>
      <w:r w:rsidRPr="00DB6E23">
        <w:rPr>
          <w:rFonts w:asciiTheme="minorHAnsi" w:hAnsiTheme="minorHAnsi" w:cstheme="minorHAnsi"/>
        </w:rPr>
        <w:t xml:space="preserve"> feature rich IDE that allows programmers to develop and debug code </w:t>
      </w:r>
      <w:r w:rsidR="007F2F6C" w:rsidRPr="00DB6E23">
        <w:rPr>
          <w:rFonts w:asciiTheme="minorHAnsi" w:hAnsiTheme="minorHAnsi" w:cstheme="minorHAnsi"/>
        </w:rPr>
        <w:t>i</w:t>
      </w:r>
      <w:r w:rsidR="007F2F6C">
        <w:rPr>
          <w:rFonts w:asciiTheme="minorHAnsi" w:hAnsiTheme="minorHAnsi" w:cstheme="minorHAnsi"/>
        </w:rPr>
        <w:t>n</w:t>
      </w:r>
      <w:r w:rsidR="007F2F6C" w:rsidRPr="00DB6E23">
        <w:rPr>
          <w:rFonts w:asciiTheme="minorHAnsi" w:hAnsiTheme="minorHAnsi" w:cstheme="minorHAnsi"/>
        </w:rPr>
        <w:t xml:space="preserve"> </w:t>
      </w:r>
      <w:r w:rsidRPr="00DB6E23">
        <w:rPr>
          <w:rFonts w:asciiTheme="minorHAnsi" w:hAnsiTheme="minorHAnsi" w:cstheme="minorHAnsi"/>
        </w:rPr>
        <w:t xml:space="preserve">various languages. </w:t>
      </w:r>
      <w:r w:rsidR="00D464E5">
        <w:rPr>
          <w:rFonts w:asciiTheme="minorHAnsi" w:hAnsiTheme="minorHAnsi" w:cstheme="minorHAnsi"/>
        </w:rPr>
        <w:t>There is also a community of developers that have developed extensions that provide functionality for VSCODE that isn’t built into the main program.</w:t>
      </w:r>
    </w:p>
    <w:p w14:paraId="4169A11E" w14:textId="0A2A4EFE" w:rsidR="00DB6E23" w:rsidRDefault="00166C58" w:rsidP="00DB6E23">
      <w:pPr>
        <w:spacing w:after="240"/>
        <w:ind w:left="0"/>
        <w:jc w:val="both"/>
        <w:rPr>
          <w:rFonts w:asciiTheme="minorHAnsi" w:hAnsiTheme="minorHAnsi" w:cstheme="minorHAnsi"/>
        </w:rPr>
      </w:pPr>
      <w:r>
        <w:rPr>
          <w:rFonts w:asciiTheme="minorHAnsi" w:hAnsiTheme="minorHAnsi" w:cstheme="minorHAnsi"/>
        </w:rPr>
        <w:t>The MultiValue Basic extension</w:t>
      </w:r>
      <w:r w:rsidR="00DB6E23" w:rsidRPr="00DB6E23">
        <w:rPr>
          <w:rFonts w:asciiTheme="minorHAnsi" w:hAnsiTheme="minorHAnsi" w:cstheme="minorHAnsi"/>
        </w:rPr>
        <w:t xml:space="preserve"> provides developers </w:t>
      </w:r>
      <w:r>
        <w:rPr>
          <w:rFonts w:asciiTheme="minorHAnsi" w:hAnsiTheme="minorHAnsi" w:cstheme="minorHAnsi"/>
        </w:rPr>
        <w:t>to gain the features of Visual Studio Code with MV BASIC programs</w:t>
      </w:r>
      <w:r w:rsidR="00DB6E23" w:rsidRPr="00DB6E23">
        <w:rPr>
          <w:rFonts w:asciiTheme="minorHAnsi" w:hAnsiTheme="minorHAnsi" w:cstheme="minorHAnsi"/>
        </w:rPr>
        <w:t>.</w:t>
      </w:r>
      <w:r w:rsidR="00213372">
        <w:rPr>
          <w:rFonts w:asciiTheme="minorHAnsi" w:hAnsiTheme="minorHAnsi" w:cstheme="minorHAnsi"/>
        </w:rPr>
        <w:t xml:space="preserve">  This extension provides connectivity to your MultiValue database, reading and writing code and is currently available for </w:t>
      </w:r>
      <w:proofErr w:type="spellStart"/>
      <w:r w:rsidR="00213372">
        <w:rPr>
          <w:rFonts w:asciiTheme="minorHAnsi" w:hAnsiTheme="minorHAnsi" w:cstheme="minorHAnsi"/>
        </w:rPr>
        <w:t>jBASE</w:t>
      </w:r>
      <w:proofErr w:type="spellEnd"/>
      <w:r w:rsidR="00213372">
        <w:rPr>
          <w:rFonts w:asciiTheme="minorHAnsi" w:hAnsiTheme="minorHAnsi" w:cstheme="minorHAnsi"/>
        </w:rPr>
        <w:t xml:space="preserve">, </w:t>
      </w:r>
      <w:proofErr w:type="spellStart"/>
      <w:r w:rsidR="00213372">
        <w:rPr>
          <w:rFonts w:asciiTheme="minorHAnsi" w:hAnsiTheme="minorHAnsi" w:cstheme="minorHAnsi"/>
        </w:rPr>
        <w:t>OpenQM</w:t>
      </w:r>
      <w:proofErr w:type="spellEnd"/>
      <w:r w:rsidR="00213372">
        <w:rPr>
          <w:rFonts w:asciiTheme="minorHAnsi" w:hAnsiTheme="minorHAnsi" w:cstheme="minorHAnsi"/>
        </w:rPr>
        <w:t>, MVON#, D3, Universe and Unidata.  If the source code files are stored in O/S directories that are accessible by the user’s system, then it can access other variants of MultiValue database.</w:t>
      </w:r>
    </w:p>
    <w:p w14:paraId="23C80E0C" w14:textId="6505253E" w:rsidR="00213372" w:rsidRPr="00DB6E23" w:rsidRDefault="00213372" w:rsidP="00DB6E23">
      <w:pPr>
        <w:spacing w:after="240"/>
        <w:ind w:left="0"/>
        <w:jc w:val="both"/>
        <w:rPr>
          <w:rFonts w:asciiTheme="minorHAnsi" w:hAnsiTheme="minorHAnsi" w:cstheme="minorHAnsi"/>
        </w:rPr>
      </w:pPr>
      <w:r>
        <w:rPr>
          <w:rFonts w:asciiTheme="minorHAnsi" w:hAnsiTheme="minorHAnsi" w:cstheme="minorHAnsi"/>
        </w:rPr>
        <w:t>Details on how to connect to the different databases are explained in later chapters.</w:t>
      </w:r>
    </w:p>
    <w:p w14:paraId="0C56E182" w14:textId="77777777" w:rsidR="00DB6E23" w:rsidRPr="00DB6E23" w:rsidRDefault="00DB6E23" w:rsidP="00DB6E23">
      <w:pPr>
        <w:spacing w:after="240"/>
        <w:ind w:left="0"/>
        <w:jc w:val="both"/>
        <w:rPr>
          <w:rFonts w:asciiTheme="minorHAnsi" w:hAnsiTheme="minorHAnsi" w:cstheme="minorHAnsi"/>
        </w:rPr>
      </w:pPr>
    </w:p>
    <w:p w14:paraId="35E03CA3" w14:textId="5E3C8AB8" w:rsidR="00DB6E23" w:rsidRPr="00DB6E23" w:rsidRDefault="00DB6E23" w:rsidP="00DB6E23">
      <w:pPr>
        <w:spacing w:before="100" w:beforeAutospacing="1" w:after="100" w:afterAutospacing="1"/>
        <w:ind w:left="0"/>
        <w:rPr>
          <w:rFonts w:asciiTheme="minorHAnsi" w:hAnsiTheme="minorHAnsi" w:cstheme="minorHAnsi"/>
          <w:color w:val="333333"/>
          <w:szCs w:val="21"/>
        </w:rPr>
      </w:pPr>
      <w:r w:rsidRPr="00DB6E23">
        <w:rPr>
          <w:rFonts w:asciiTheme="minorHAnsi" w:hAnsiTheme="minorHAnsi" w:cstheme="minorHAnsi"/>
          <w:color w:val="333333"/>
          <w:szCs w:val="21"/>
        </w:rPr>
        <w:t>This extension includes the following features</w:t>
      </w:r>
      <w:r w:rsidR="00153A75">
        <w:rPr>
          <w:rFonts w:asciiTheme="minorHAnsi" w:hAnsiTheme="minorHAnsi" w:cstheme="minorHAnsi"/>
          <w:color w:val="333333"/>
          <w:szCs w:val="21"/>
        </w:rPr>
        <w:t>:</w:t>
      </w:r>
    </w:p>
    <w:p w14:paraId="7682FC1F" w14:textId="53A29F3E"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 xml:space="preserve">Code highlighting for </w:t>
      </w:r>
      <w:r w:rsidR="00166C58">
        <w:rPr>
          <w:rFonts w:asciiTheme="minorHAnsi" w:hAnsiTheme="minorHAnsi" w:cstheme="minorHAnsi"/>
          <w:color w:val="333333"/>
          <w:szCs w:val="21"/>
        </w:rPr>
        <w:t>MV Basic</w:t>
      </w:r>
      <w:r w:rsidRPr="00DB6E23">
        <w:rPr>
          <w:rFonts w:asciiTheme="minorHAnsi" w:hAnsiTheme="minorHAnsi" w:cstheme="minorHAnsi"/>
          <w:color w:val="333333"/>
          <w:szCs w:val="21"/>
        </w:rPr>
        <w:t xml:space="preserve"> Programs</w:t>
      </w:r>
    </w:p>
    <w:p w14:paraId="1A0F3956" w14:textId="351CAA78"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Intelli</w:t>
      </w:r>
      <w:ins w:id="29" w:author="Ian McGowan" w:date="2019-11-20T21:36:00Z">
        <w:r w:rsidR="003709D7">
          <w:rPr>
            <w:rFonts w:asciiTheme="minorHAnsi" w:hAnsiTheme="minorHAnsi" w:cstheme="minorHAnsi"/>
            <w:color w:val="333333"/>
            <w:szCs w:val="21"/>
          </w:rPr>
          <w:t>S</w:t>
        </w:r>
      </w:ins>
      <w:del w:id="30" w:author="Ian McGowan" w:date="2019-11-20T21:36:00Z">
        <w:r w:rsidRPr="00DB6E23" w:rsidDel="003709D7">
          <w:rPr>
            <w:rFonts w:asciiTheme="minorHAnsi" w:hAnsiTheme="minorHAnsi" w:cstheme="minorHAnsi"/>
            <w:color w:val="333333"/>
            <w:szCs w:val="21"/>
          </w:rPr>
          <w:delText>s</w:delText>
        </w:r>
      </w:del>
      <w:r w:rsidRPr="00DB6E23">
        <w:rPr>
          <w:rFonts w:asciiTheme="minorHAnsi" w:hAnsiTheme="minorHAnsi" w:cstheme="minorHAnsi"/>
          <w:color w:val="333333"/>
          <w:szCs w:val="21"/>
        </w:rPr>
        <w:t xml:space="preserve">ense for the </w:t>
      </w:r>
      <w:r w:rsidR="00166C58">
        <w:rPr>
          <w:rFonts w:asciiTheme="minorHAnsi" w:hAnsiTheme="minorHAnsi" w:cstheme="minorHAnsi"/>
          <w:color w:val="333333"/>
          <w:szCs w:val="21"/>
        </w:rPr>
        <w:t>MV Basic</w:t>
      </w:r>
      <w:r w:rsidRPr="00DB6E23">
        <w:rPr>
          <w:rFonts w:asciiTheme="minorHAnsi" w:hAnsiTheme="minorHAnsi" w:cstheme="minorHAnsi"/>
          <w:color w:val="333333"/>
          <w:szCs w:val="21"/>
        </w:rPr>
        <w:t xml:space="preserve"> Statements and Functions</w:t>
      </w:r>
    </w:p>
    <w:p w14:paraId="55174652"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Code folding</w:t>
      </w:r>
    </w:p>
    <w:p w14:paraId="78F1ACD3"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Code formatting</w:t>
      </w:r>
    </w:p>
    <w:p w14:paraId="6A801036"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Goto/Peek Definition. Automatically jump to and peek internal subroutines</w:t>
      </w:r>
    </w:p>
    <w:p w14:paraId="4DFAE7AB"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Goto/Peek Definition. Automatically peek/load CALL, CHAIN and INCLUDE routines</w:t>
      </w:r>
    </w:p>
    <w:p w14:paraId="2D967539"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Syntax checking for GOTO/GOSUB's, LOOPS, CASE STATEMENTS and IF THE/ELSE statements</w:t>
      </w:r>
    </w:p>
    <w:p w14:paraId="001BC6FB" w14:textId="1628311E"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Access your remote MV files and programs</w:t>
      </w:r>
    </w:p>
    <w:p w14:paraId="22D252FF" w14:textId="15DC5358" w:rsidR="00DB6E23" w:rsidRDefault="00DB6E23" w:rsidP="000F4CA0">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Find all References of a word in current program</w:t>
      </w:r>
    </w:p>
    <w:p w14:paraId="79C6B29C" w14:textId="77777777" w:rsidR="00DB6E23" w:rsidRPr="00DB6E23" w:rsidRDefault="00DB6E23" w:rsidP="00DB6E23">
      <w:pPr>
        <w:spacing w:before="100" w:beforeAutospacing="1" w:after="100" w:afterAutospacing="1"/>
        <w:ind w:left="0"/>
        <w:rPr>
          <w:rFonts w:ascii="&amp;quot" w:hAnsi="&amp;quot"/>
          <w:color w:val="333333"/>
          <w:sz w:val="21"/>
          <w:szCs w:val="21"/>
        </w:rPr>
      </w:pPr>
      <w:r>
        <w:rPr>
          <w:rFonts w:asciiTheme="minorHAnsi" w:hAnsiTheme="minorHAnsi" w:cstheme="minorHAnsi"/>
          <w:color w:val="333333"/>
          <w:szCs w:val="21"/>
        </w:rPr>
        <w:t>Visual Studio Code is available on Windows, Linux and Mac OSX.</w:t>
      </w:r>
    </w:p>
    <w:p w14:paraId="56BF10CB" w14:textId="77777777" w:rsidR="00DB6E23" w:rsidRPr="00DB6E23" w:rsidRDefault="00DB6E23" w:rsidP="00DB6E23">
      <w:pPr>
        <w:spacing w:after="240"/>
        <w:ind w:left="0"/>
        <w:jc w:val="both"/>
        <w:rPr>
          <w:rFonts w:ascii="Arial" w:hAnsi="Arial" w:cs="Arial"/>
          <w:b/>
        </w:rPr>
      </w:pPr>
    </w:p>
    <w:p w14:paraId="7AF41AFA" w14:textId="77777777" w:rsidR="003E4351" w:rsidRPr="00873858" w:rsidRDefault="003E4351" w:rsidP="00873858">
      <w:pPr>
        <w:spacing w:after="240"/>
        <w:ind w:left="0"/>
        <w:jc w:val="both"/>
        <w:rPr>
          <w:rFonts w:ascii="Arial" w:hAnsi="Arial" w:cs="Arial"/>
        </w:rPr>
      </w:pPr>
    </w:p>
    <w:p w14:paraId="01BBE3DB" w14:textId="0B562AC5" w:rsidR="00B07A2D" w:rsidRDefault="006A7C76" w:rsidP="00D53CB3">
      <w:pPr>
        <w:pStyle w:val="Heading1"/>
        <w:rPr>
          <w:lang w:val="en-GB"/>
        </w:rPr>
      </w:pPr>
      <w:bookmarkStart w:id="31" w:name="_Toc19972207"/>
      <w:r>
        <w:rPr>
          <w:lang w:val="en-GB"/>
        </w:rPr>
        <w:lastRenderedPageBreak/>
        <w:t>Pre</w:t>
      </w:r>
      <w:r w:rsidR="00153A75">
        <w:rPr>
          <w:lang w:val="en-GB"/>
        </w:rPr>
        <w:t>r</w:t>
      </w:r>
      <w:r w:rsidR="006900D8">
        <w:rPr>
          <w:lang w:val="en-GB"/>
        </w:rPr>
        <w:t>equisites</w:t>
      </w:r>
      <w:bookmarkEnd w:id="31"/>
    </w:p>
    <w:p w14:paraId="202105ED" w14:textId="77777777" w:rsidR="00D53CB3" w:rsidRDefault="00D53CB3" w:rsidP="00D53CB3">
      <w:pPr>
        <w:ind w:left="0"/>
        <w:rPr>
          <w:lang w:val="en-GB"/>
        </w:rPr>
      </w:pPr>
    </w:p>
    <w:bookmarkEnd w:id="15"/>
    <w:bookmarkEnd w:id="16"/>
    <w:bookmarkEnd w:id="17"/>
    <w:bookmarkEnd w:id="18"/>
    <w:bookmarkEnd w:id="19"/>
    <w:p w14:paraId="2DED25E0" w14:textId="77777777" w:rsidR="00B21DC7" w:rsidRDefault="006900D8" w:rsidP="00B21DC7">
      <w:pPr>
        <w:ind w:left="0"/>
        <w:rPr>
          <w:rFonts w:ascii="Calibri" w:hAnsi="Calibri"/>
          <w:noProof/>
          <w:lang w:val="en-ZA" w:eastAsia="en-ZA"/>
        </w:rPr>
      </w:pPr>
      <w:r>
        <w:rPr>
          <w:rFonts w:ascii="Calibri" w:hAnsi="Calibri"/>
          <w:noProof/>
          <w:lang w:val="en-ZA" w:eastAsia="en-ZA"/>
        </w:rPr>
        <w:t>The following environ</w:t>
      </w:r>
      <w:r w:rsidR="005B4CB8">
        <w:rPr>
          <w:rFonts w:ascii="Calibri" w:hAnsi="Calibri"/>
          <w:noProof/>
          <w:lang w:val="en-ZA" w:eastAsia="en-ZA"/>
        </w:rPr>
        <w:t>ment i</w:t>
      </w:r>
      <w:r w:rsidR="00DB6E23">
        <w:rPr>
          <w:rFonts w:ascii="Calibri" w:hAnsi="Calibri"/>
          <w:noProof/>
          <w:lang w:val="en-ZA" w:eastAsia="en-ZA"/>
        </w:rPr>
        <w:t>s required in order to use Visual Studio Code</w:t>
      </w:r>
      <w:r>
        <w:rPr>
          <w:rFonts w:ascii="Calibri" w:hAnsi="Calibri"/>
          <w:noProof/>
          <w:lang w:val="en-ZA" w:eastAsia="en-ZA"/>
        </w:rPr>
        <w:t>.</w:t>
      </w:r>
    </w:p>
    <w:p w14:paraId="7DD2C582" w14:textId="77777777" w:rsidR="006900D8" w:rsidRDefault="006900D8" w:rsidP="00B21DC7">
      <w:pPr>
        <w:ind w:left="0"/>
        <w:rPr>
          <w:rFonts w:ascii="Calibri" w:hAnsi="Calibri"/>
          <w:noProof/>
          <w:lang w:val="en-ZA" w:eastAsia="en-ZA"/>
        </w:rPr>
      </w:pPr>
    </w:p>
    <w:p w14:paraId="19F002D7" w14:textId="77777777" w:rsidR="006E6C56" w:rsidRDefault="00DB6E23" w:rsidP="00F40026">
      <w:pPr>
        <w:pStyle w:val="ListParagraph"/>
        <w:numPr>
          <w:ilvl w:val="0"/>
          <w:numId w:val="4"/>
        </w:numPr>
        <w:rPr>
          <w:rFonts w:ascii="Calibri" w:hAnsi="Calibri"/>
          <w:noProof/>
          <w:lang w:val="en-ZA" w:eastAsia="en-ZA"/>
        </w:rPr>
      </w:pPr>
      <w:r>
        <w:rPr>
          <w:rFonts w:ascii="Calibri" w:hAnsi="Calibri"/>
          <w:noProof/>
          <w:lang w:val="en-ZA" w:eastAsia="en-ZA"/>
        </w:rPr>
        <w:t>Windows, Linux or Mac OSX machine.</w:t>
      </w:r>
    </w:p>
    <w:p w14:paraId="27A9BA43" w14:textId="77777777" w:rsidR="006E6C56" w:rsidRDefault="006E6C56" w:rsidP="006E6C56">
      <w:pPr>
        <w:ind w:left="360"/>
        <w:rPr>
          <w:rFonts w:ascii="Calibri" w:hAnsi="Calibri"/>
          <w:noProof/>
          <w:lang w:val="en-ZA" w:eastAsia="en-ZA"/>
        </w:rPr>
      </w:pPr>
    </w:p>
    <w:p w14:paraId="355B731C" w14:textId="77777777" w:rsidR="006E6C56" w:rsidRDefault="006E6C56">
      <w:pPr>
        <w:spacing w:before="0"/>
        <w:ind w:left="0"/>
        <w:rPr>
          <w:rFonts w:ascii="Calibri" w:hAnsi="Calibri"/>
          <w:noProof/>
          <w:lang w:val="en-ZA" w:eastAsia="en-ZA"/>
        </w:rPr>
      </w:pPr>
      <w:r>
        <w:rPr>
          <w:rFonts w:ascii="Calibri" w:hAnsi="Calibri"/>
          <w:noProof/>
          <w:lang w:val="en-ZA" w:eastAsia="en-ZA"/>
        </w:rPr>
        <w:br w:type="page"/>
      </w:r>
    </w:p>
    <w:p w14:paraId="105BB9B0" w14:textId="77777777" w:rsidR="006900D8" w:rsidRDefault="006E6C56" w:rsidP="006E6C56">
      <w:pPr>
        <w:pStyle w:val="Heading1"/>
        <w:rPr>
          <w:noProof/>
          <w:lang w:val="en-ZA" w:eastAsia="en-ZA"/>
        </w:rPr>
      </w:pPr>
      <w:bookmarkStart w:id="32" w:name="_Toc19972208"/>
      <w:r w:rsidRPr="006E6C56">
        <w:rPr>
          <w:noProof/>
          <w:lang w:val="en-ZA" w:eastAsia="en-ZA"/>
        </w:rPr>
        <w:lastRenderedPageBreak/>
        <w:t>Installing Visual Studio Code</w:t>
      </w:r>
      <w:bookmarkEnd w:id="32"/>
    </w:p>
    <w:p w14:paraId="29EF577A" w14:textId="77777777" w:rsidR="006E6C56" w:rsidRDefault="006E6C56" w:rsidP="006E6C56">
      <w:pPr>
        <w:ind w:left="360"/>
        <w:rPr>
          <w:rFonts w:ascii="Calibri" w:hAnsi="Calibri"/>
          <w:noProof/>
          <w:lang w:val="en-ZA" w:eastAsia="en-ZA"/>
        </w:rPr>
      </w:pPr>
    </w:p>
    <w:p w14:paraId="5DFBA22F" w14:textId="77777777" w:rsidR="006E6C56" w:rsidRDefault="006E6C56" w:rsidP="006E6C56">
      <w:pPr>
        <w:ind w:left="0"/>
        <w:rPr>
          <w:rFonts w:ascii="Calibri" w:hAnsi="Calibri"/>
          <w:noProof/>
          <w:lang w:val="en-ZA" w:eastAsia="en-ZA"/>
        </w:rPr>
      </w:pPr>
      <w:r>
        <w:rPr>
          <w:rFonts w:ascii="Calibri" w:hAnsi="Calibri"/>
          <w:noProof/>
          <w:lang w:val="en-ZA" w:eastAsia="en-ZA"/>
        </w:rPr>
        <w:t>Visual Sudio Code can be downloaded from the following link:</w:t>
      </w:r>
    </w:p>
    <w:p w14:paraId="1989CE20" w14:textId="77777777" w:rsidR="006E6C56" w:rsidRDefault="006E6C56" w:rsidP="006E6C56">
      <w:pPr>
        <w:ind w:left="0"/>
        <w:rPr>
          <w:rFonts w:ascii="Calibri" w:hAnsi="Calibri"/>
          <w:noProof/>
          <w:lang w:val="en-ZA" w:eastAsia="en-ZA"/>
        </w:rPr>
      </w:pPr>
    </w:p>
    <w:p w14:paraId="56B56E6D" w14:textId="77777777" w:rsidR="006E6C56" w:rsidRDefault="003709D7" w:rsidP="006E6C56">
      <w:pPr>
        <w:ind w:left="0"/>
        <w:rPr>
          <w:rFonts w:ascii="Calibri" w:hAnsi="Calibri"/>
          <w:noProof/>
          <w:lang w:val="en-ZA" w:eastAsia="en-ZA"/>
        </w:rPr>
      </w:pPr>
      <w:hyperlink r:id="rId14" w:history="1">
        <w:r w:rsidR="006E6C56" w:rsidRPr="00795D0D">
          <w:rPr>
            <w:rStyle w:val="Hyperlink"/>
            <w:rFonts w:ascii="Calibri" w:hAnsi="Calibri"/>
            <w:noProof/>
            <w:lang w:val="en-ZA" w:eastAsia="en-ZA"/>
          </w:rPr>
          <w:t>https://code.visualstudio.com/Download</w:t>
        </w:r>
      </w:hyperlink>
    </w:p>
    <w:p w14:paraId="095A2C69" w14:textId="77777777" w:rsidR="006E6C56" w:rsidRDefault="006E6C56" w:rsidP="006E6C56">
      <w:pPr>
        <w:ind w:left="0"/>
        <w:rPr>
          <w:rFonts w:ascii="Calibri" w:hAnsi="Calibri"/>
          <w:noProof/>
          <w:lang w:val="en-ZA" w:eastAsia="en-ZA"/>
        </w:rPr>
      </w:pPr>
    </w:p>
    <w:p w14:paraId="63665F55" w14:textId="31A7C420" w:rsidR="006E6C56" w:rsidRDefault="006E6C56" w:rsidP="006E6C56">
      <w:pPr>
        <w:ind w:left="0"/>
        <w:rPr>
          <w:rFonts w:ascii="Calibri" w:hAnsi="Calibri"/>
          <w:noProof/>
          <w:lang w:val="en-ZA" w:eastAsia="en-ZA"/>
        </w:rPr>
      </w:pPr>
      <w:del w:id="33" w:author="Ian McGowan" w:date="2019-11-20T21:37:00Z">
        <w:r w:rsidDel="003709D7">
          <w:rPr>
            <w:rFonts w:ascii="Calibri" w:hAnsi="Calibri"/>
            <w:noProof/>
            <w:lang w:val="en-ZA" w:eastAsia="en-ZA"/>
          </w:rPr>
          <w:delText>You can s</w:delText>
        </w:r>
      </w:del>
      <w:ins w:id="34" w:author="Ian McGowan" w:date="2019-11-20T21:37:00Z">
        <w:r w:rsidR="003709D7">
          <w:rPr>
            <w:rFonts w:ascii="Calibri" w:hAnsi="Calibri"/>
            <w:noProof/>
            <w:lang w:val="en-ZA" w:eastAsia="en-ZA"/>
          </w:rPr>
          <w:t>S</w:t>
        </w:r>
      </w:ins>
      <w:r>
        <w:rPr>
          <w:rFonts w:ascii="Calibri" w:hAnsi="Calibri"/>
          <w:noProof/>
          <w:lang w:val="en-ZA" w:eastAsia="en-ZA"/>
        </w:rPr>
        <w:t xml:space="preserve">elect the </w:t>
      </w:r>
      <w:ins w:id="35" w:author="Ian McGowan" w:date="2019-11-20T21:37:00Z">
        <w:r w:rsidR="003709D7">
          <w:rPr>
            <w:rFonts w:ascii="Calibri" w:hAnsi="Calibri"/>
            <w:noProof/>
            <w:lang w:val="en-ZA" w:eastAsia="en-ZA"/>
          </w:rPr>
          <w:t xml:space="preserve">appropriate </w:t>
        </w:r>
      </w:ins>
      <w:r>
        <w:rPr>
          <w:rFonts w:ascii="Calibri" w:hAnsi="Calibri"/>
          <w:noProof/>
          <w:lang w:val="en-ZA" w:eastAsia="en-ZA"/>
        </w:rPr>
        <w:t xml:space="preserve">version for </w:t>
      </w:r>
      <w:r w:rsidR="00153A75">
        <w:rPr>
          <w:rFonts w:ascii="Calibri" w:hAnsi="Calibri"/>
          <w:noProof/>
          <w:lang w:val="en-ZA" w:eastAsia="en-ZA"/>
        </w:rPr>
        <w:t xml:space="preserve">your </w:t>
      </w:r>
      <w:r>
        <w:rPr>
          <w:rFonts w:ascii="Calibri" w:hAnsi="Calibri"/>
          <w:noProof/>
          <w:lang w:val="en-ZA" w:eastAsia="en-ZA"/>
        </w:rPr>
        <w:t>operating system. This guide describes how to install the Windows version of Visual Studio Code.</w:t>
      </w:r>
    </w:p>
    <w:p w14:paraId="696419A4" w14:textId="08B31AC3" w:rsidR="006E6C56" w:rsidRDefault="006E6C56" w:rsidP="006E6C56">
      <w:pPr>
        <w:ind w:left="0"/>
        <w:rPr>
          <w:rFonts w:ascii="Calibri" w:hAnsi="Calibri"/>
          <w:b/>
          <w:bCs/>
          <w:noProof/>
          <w:lang w:val="en-ZA" w:eastAsia="en-ZA"/>
        </w:rPr>
      </w:pPr>
      <w:r>
        <w:rPr>
          <w:rFonts w:ascii="Calibri" w:hAnsi="Calibri"/>
          <w:noProof/>
          <w:lang w:val="en-ZA" w:eastAsia="en-ZA"/>
        </w:rPr>
        <w:t xml:space="preserve">Depending on your Window operating system, run either the 32 bit </w:t>
      </w:r>
      <w:del w:id="36" w:author="Ian McGowan" w:date="2019-11-20T21:37:00Z">
        <w:r w:rsidDel="003709D7">
          <w:rPr>
            <w:rFonts w:ascii="Calibri" w:hAnsi="Calibri"/>
            <w:b/>
            <w:bCs/>
            <w:noProof/>
            <w:lang w:val="en-ZA" w:eastAsia="en-ZA"/>
          </w:rPr>
          <w:delText>VSCodeUserSetup-ia32</w:delText>
        </w:r>
        <w:r w:rsidRPr="00205355" w:rsidDel="003709D7">
          <w:rPr>
            <w:rFonts w:ascii="Calibri" w:hAnsi="Calibri"/>
            <w:b/>
            <w:bCs/>
            <w:noProof/>
            <w:lang w:val="en-ZA" w:eastAsia="en-ZA"/>
          </w:rPr>
          <w:delText>-1.26.1</w:delText>
        </w:r>
        <w:r w:rsidDel="003709D7">
          <w:rPr>
            <w:rFonts w:ascii="Calibri" w:hAnsi="Calibri"/>
            <w:b/>
            <w:bCs/>
            <w:noProof/>
            <w:lang w:val="en-ZA" w:eastAsia="en-ZA"/>
          </w:rPr>
          <w:delText xml:space="preserve">.exe </w:delText>
        </w:r>
      </w:del>
      <w:r w:rsidRPr="00173822">
        <w:rPr>
          <w:rFonts w:ascii="Calibri" w:hAnsi="Calibri"/>
          <w:bCs/>
          <w:noProof/>
          <w:lang w:val="en-ZA" w:eastAsia="en-ZA"/>
        </w:rPr>
        <w:t>or the 64 bit</w:t>
      </w:r>
      <w:ins w:id="37" w:author="Ian McGowan" w:date="2019-11-20T21:38:00Z">
        <w:r w:rsidR="003709D7">
          <w:rPr>
            <w:rFonts w:ascii="Calibri" w:hAnsi="Calibri"/>
            <w:bCs/>
            <w:noProof/>
            <w:lang w:val="en-ZA" w:eastAsia="en-ZA"/>
          </w:rPr>
          <w:t xml:space="preserve">.  To check if your system is 32 or 64-bit, </w:t>
        </w:r>
        <w:r w:rsidR="00826ACE">
          <w:rPr>
            <w:rFonts w:ascii="Calibri" w:hAnsi="Calibri"/>
            <w:bCs/>
            <w:noProof/>
            <w:lang w:val="en-ZA" w:eastAsia="en-ZA"/>
          </w:rPr>
          <w:t>go to control panel</w:t>
        </w:r>
      </w:ins>
      <w:ins w:id="38" w:author="Ian McGowan" w:date="2019-11-20T21:39:00Z">
        <w:r w:rsidR="00826ACE">
          <w:rPr>
            <w:rFonts w:ascii="Calibri" w:hAnsi="Calibri"/>
            <w:bCs/>
            <w:noProof/>
            <w:lang w:val="en-ZA" w:eastAsia="en-ZA"/>
          </w:rPr>
          <w:t>/system or search system settings for 32.</w:t>
        </w:r>
      </w:ins>
      <w:del w:id="39" w:author="Ian McGowan" w:date="2019-11-20T21:38:00Z">
        <w:r w:rsidDel="003709D7">
          <w:rPr>
            <w:rFonts w:ascii="Calibri" w:hAnsi="Calibri"/>
            <w:b/>
            <w:bCs/>
            <w:noProof/>
            <w:lang w:val="en-ZA" w:eastAsia="en-ZA"/>
          </w:rPr>
          <w:delText xml:space="preserve"> </w:delText>
        </w:r>
      </w:del>
      <w:del w:id="40" w:author="Ian McGowan" w:date="2019-11-20T21:37:00Z">
        <w:r w:rsidDel="003709D7">
          <w:rPr>
            <w:rFonts w:ascii="Calibri" w:hAnsi="Calibri"/>
            <w:b/>
            <w:bCs/>
            <w:noProof/>
            <w:lang w:val="en-ZA" w:eastAsia="en-ZA"/>
          </w:rPr>
          <w:delText>VSCodeUserSetup-x64</w:delText>
        </w:r>
        <w:r w:rsidRPr="00205355" w:rsidDel="003709D7">
          <w:rPr>
            <w:rFonts w:ascii="Calibri" w:hAnsi="Calibri"/>
            <w:b/>
            <w:bCs/>
            <w:noProof/>
            <w:lang w:val="en-ZA" w:eastAsia="en-ZA"/>
          </w:rPr>
          <w:delText>-1.26.1</w:delText>
        </w:r>
        <w:r w:rsidDel="003709D7">
          <w:rPr>
            <w:rFonts w:ascii="Calibri" w:hAnsi="Calibri"/>
            <w:b/>
            <w:bCs/>
            <w:noProof/>
            <w:lang w:val="en-ZA" w:eastAsia="en-ZA"/>
          </w:rPr>
          <w:delText xml:space="preserve">.exe </w:delText>
        </w:r>
      </w:del>
    </w:p>
    <w:p w14:paraId="403899A5" w14:textId="77777777" w:rsidR="006E6C56" w:rsidRDefault="006E6C56" w:rsidP="006E6C56">
      <w:pPr>
        <w:ind w:left="0"/>
        <w:rPr>
          <w:rFonts w:ascii="Calibri" w:hAnsi="Calibri"/>
          <w:b/>
          <w:bCs/>
          <w:noProof/>
          <w:lang w:val="en-ZA" w:eastAsia="en-ZA"/>
        </w:rPr>
      </w:pPr>
    </w:p>
    <w:p w14:paraId="566B2C73"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2ECFAC23" wp14:editId="700B8CE9">
            <wp:extent cx="4724400" cy="3686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686175"/>
                    </a:xfrm>
                    <a:prstGeom prst="rect">
                      <a:avLst/>
                    </a:prstGeom>
                    <a:noFill/>
                    <a:ln>
                      <a:noFill/>
                    </a:ln>
                  </pic:spPr>
                </pic:pic>
              </a:graphicData>
            </a:graphic>
          </wp:inline>
        </w:drawing>
      </w:r>
    </w:p>
    <w:p w14:paraId="68952BFD" w14:textId="77777777" w:rsidR="006E6C56" w:rsidRDefault="006E6C56" w:rsidP="006E6C56">
      <w:pPr>
        <w:ind w:left="0"/>
        <w:rPr>
          <w:rFonts w:ascii="Calibri" w:hAnsi="Calibri"/>
          <w:noProof/>
          <w:lang w:val="en-ZA" w:eastAsia="en-ZA"/>
        </w:rPr>
      </w:pPr>
      <w:r>
        <w:rPr>
          <w:rFonts w:ascii="Calibri" w:hAnsi="Calibri"/>
          <w:noProof/>
          <w:lang w:val="en-ZA" w:eastAsia="en-ZA"/>
        </w:rPr>
        <w:t>Select Next</w:t>
      </w:r>
    </w:p>
    <w:p w14:paraId="3DC57E8C" w14:textId="77777777" w:rsidR="006E6C56" w:rsidRDefault="006E6C56" w:rsidP="006E6C56">
      <w:pPr>
        <w:ind w:left="0"/>
        <w:rPr>
          <w:rFonts w:ascii="Calibri" w:hAnsi="Calibri"/>
          <w:noProof/>
          <w:lang w:val="en-ZA" w:eastAsia="en-ZA"/>
        </w:rPr>
      </w:pPr>
      <w:r>
        <w:rPr>
          <w:rFonts w:ascii="Calibri" w:hAnsi="Calibri"/>
          <w:noProof/>
        </w:rPr>
        <w:lastRenderedPageBreak/>
        <w:drawing>
          <wp:inline distT="0" distB="0" distL="0" distR="0" wp14:anchorId="0629AA74" wp14:editId="077CD586">
            <wp:extent cx="4754880" cy="3749040"/>
            <wp:effectExtent l="0" t="0" r="762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749040"/>
                    </a:xfrm>
                    <a:prstGeom prst="rect">
                      <a:avLst/>
                    </a:prstGeom>
                    <a:noFill/>
                    <a:ln>
                      <a:noFill/>
                    </a:ln>
                  </pic:spPr>
                </pic:pic>
              </a:graphicData>
            </a:graphic>
          </wp:inline>
        </w:drawing>
      </w:r>
    </w:p>
    <w:p w14:paraId="5C94A171" w14:textId="77777777" w:rsidR="006E6C56" w:rsidRDefault="006E6C56" w:rsidP="006E6C56">
      <w:pPr>
        <w:ind w:left="0"/>
        <w:rPr>
          <w:rFonts w:ascii="Calibri" w:hAnsi="Calibri"/>
          <w:noProof/>
          <w:lang w:val="en-ZA" w:eastAsia="en-ZA"/>
        </w:rPr>
      </w:pPr>
      <w:r>
        <w:rPr>
          <w:rFonts w:ascii="Calibri" w:hAnsi="Calibri"/>
          <w:noProof/>
          <w:lang w:val="en-ZA" w:eastAsia="en-ZA"/>
        </w:rPr>
        <w:t xml:space="preserve">Accept the License Agreement and select </w:t>
      </w:r>
      <w:r w:rsidRPr="00173822">
        <w:rPr>
          <w:rFonts w:ascii="Calibri" w:hAnsi="Calibri"/>
          <w:b/>
          <w:noProof/>
          <w:lang w:val="en-ZA" w:eastAsia="en-ZA"/>
        </w:rPr>
        <w:t>Next</w:t>
      </w:r>
    </w:p>
    <w:p w14:paraId="4D024B0F"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5B181DB1" wp14:editId="4737E8FD">
            <wp:extent cx="4743450" cy="3705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3705225"/>
                    </a:xfrm>
                    <a:prstGeom prst="rect">
                      <a:avLst/>
                    </a:prstGeom>
                    <a:noFill/>
                    <a:ln>
                      <a:noFill/>
                    </a:ln>
                  </pic:spPr>
                </pic:pic>
              </a:graphicData>
            </a:graphic>
          </wp:inline>
        </w:drawing>
      </w:r>
    </w:p>
    <w:p w14:paraId="6C066493" w14:textId="77777777" w:rsidR="006E6C56" w:rsidRDefault="006E6C56" w:rsidP="006E6C56">
      <w:pPr>
        <w:ind w:left="0"/>
        <w:rPr>
          <w:rFonts w:ascii="Calibri" w:hAnsi="Calibri"/>
          <w:b/>
          <w:noProof/>
          <w:lang w:val="en-ZA" w:eastAsia="en-ZA"/>
        </w:rPr>
      </w:pPr>
      <w:r>
        <w:rPr>
          <w:rFonts w:ascii="Calibri" w:hAnsi="Calibri"/>
          <w:noProof/>
          <w:lang w:val="en-ZA" w:eastAsia="en-ZA"/>
        </w:rPr>
        <w:t xml:space="preserve">Accept the defaults or specify your folder and select </w:t>
      </w:r>
      <w:r w:rsidRPr="00173822">
        <w:rPr>
          <w:rFonts w:ascii="Calibri" w:hAnsi="Calibri"/>
          <w:b/>
          <w:noProof/>
          <w:lang w:val="en-ZA" w:eastAsia="en-ZA"/>
        </w:rPr>
        <w:t>Next</w:t>
      </w:r>
    </w:p>
    <w:p w14:paraId="4C4D4B58" w14:textId="77777777" w:rsidR="006E6C56" w:rsidRDefault="006E6C56" w:rsidP="006E6C56">
      <w:pPr>
        <w:ind w:left="0"/>
        <w:rPr>
          <w:rFonts w:ascii="Calibri" w:hAnsi="Calibri"/>
          <w:noProof/>
          <w:lang w:val="en-ZA" w:eastAsia="en-ZA"/>
        </w:rPr>
      </w:pPr>
      <w:r>
        <w:rPr>
          <w:rFonts w:ascii="Calibri" w:hAnsi="Calibri"/>
          <w:noProof/>
        </w:rPr>
        <w:lastRenderedPageBreak/>
        <w:drawing>
          <wp:inline distT="0" distB="0" distL="0" distR="0" wp14:anchorId="46F21C02" wp14:editId="51295A5B">
            <wp:extent cx="4762500" cy="3695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14:paraId="4C505732" w14:textId="77777777" w:rsidR="006E6C56" w:rsidRDefault="006E6C56" w:rsidP="006E6C56">
      <w:pPr>
        <w:ind w:left="0"/>
        <w:rPr>
          <w:rFonts w:ascii="Calibri" w:hAnsi="Calibri"/>
          <w:b/>
          <w:noProof/>
          <w:lang w:val="en-ZA" w:eastAsia="en-ZA"/>
        </w:rPr>
      </w:pPr>
      <w:r>
        <w:rPr>
          <w:rFonts w:ascii="Calibri" w:hAnsi="Calibri"/>
          <w:noProof/>
          <w:lang w:val="en-ZA" w:eastAsia="en-ZA"/>
        </w:rPr>
        <w:t xml:space="preserve">Select the options you would like to include in the install and select </w:t>
      </w:r>
      <w:r w:rsidRPr="00173822">
        <w:rPr>
          <w:rFonts w:ascii="Calibri" w:hAnsi="Calibri"/>
          <w:b/>
          <w:noProof/>
          <w:lang w:val="en-ZA" w:eastAsia="en-ZA"/>
        </w:rPr>
        <w:t>Next</w:t>
      </w:r>
    </w:p>
    <w:p w14:paraId="412DE60A"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3A7C48E6" wp14:editId="4D05725A">
            <wp:extent cx="4762500" cy="36861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686175"/>
                    </a:xfrm>
                    <a:prstGeom prst="rect">
                      <a:avLst/>
                    </a:prstGeom>
                    <a:noFill/>
                    <a:ln>
                      <a:noFill/>
                    </a:ln>
                  </pic:spPr>
                </pic:pic>
              </a:graphicData>
            </a:graphic>
          </wp:inline>
        </w:drawing>
      </w:r>
    </w:p>
    <w:p w14:paraId="18DEF569" w14:textId="77777777" w:rsidR="006E6C56" w:rsidRDefault="006E6C56" w:rsidP="006E6C56">
      <w:pPr>
        <w:ind w:left="0"/>
        <w:rPr>
          <w:rFonts w:ascii="Calibri" w:hAnsi="Calibri"/>
          <w:noProof/>
          <w:lang w:val="en-ZA" w:eastAsia="en-ZA"/>
        </w:rPr>
      </w:pPr>
      <w:r>
        <w:rPr>
          <w:rFonts w:ascii="Calibri" w:hAnsi="Calibri"/>
          <w:noProof/>
          <w:lang w:val="en-ZA" w:eastAsia="en-ZA"/>
        </w:rPr>
        <w:t>Visual Studio Code is now installed.</w:t>
      </w:r>
    </w:p>
    <w:p w14:paraId="3C798693" w14:textId="77777777" w:rsidR="006E6C56" w:rsidRDefault="006E6C56">
      <w:pPr>
        <w:spacing w:before="0"/>
        <w:ind w:left="0"/>
        <w:rPr>
          <w:rFonts w:ascii="Calibri" w:hAnsi="Calibri"/>
          <w:noProof/>
          <w:lang w:val="en-ZA" w:eastAsia="en-ZA"/>
        </w:rPr>
      </w:pPr>
      <w:r>
        <w:rPr>
          <w:rFonts w:ascii="Calibri" w:hAnsi="Calibri"/>
          <w:noProof/>
          <w:lang w:val="en-ZA" w:eastAsia="en-ZA"/>
        </w:rPr>
        <w:br w:type="page"/>
      </w:r>
    </w:p>
    <w:p w14:paraId="1D2C8F8B" w14:textId="3C0C6EC2" w:rsidR="006E6C56" w:rsidRDefault="006E6C56" w:rsidP="006E6C56">
      <w:pPr>
        <w:pStyle w:val="Heading1"/>
        <w:rPr>
          <w:noProof/>
          <w:lang w:val="en-ZA" w:eastAsia="en-ZA"/>
        </w:rPr>
      </w:pPr>
      <w:bookmarkStart w:id="41" w:name="_Toc19972209"/>
      <w:r>
        <w:rPr>
          <w:noProof/>
          <w:lang w:val="en-ZA" w:eastAsia="en-ZA"/>
        </w:rPr>
        <w:lastRenderedPageBreak/>
        <w:t>Configuring Visual Studio Code for MV.</w:t>
      </w:r>
      <w:bookmarkEnd w:id="41"/>
    </w:p>
    <w:p w14:paraId="518B8EAD" w14:textId="77777777" w:rsidR="006E6C56" w:rsidRDefault="006E6C56" w:rsidP="006E6C56">
      <w:pPr>
        <w:ind w:left="0"/>
        <w:rPr>
          <w:rFonts w:ascii="Calibri" w:hAnsi="Calibri"/>
          <w:noProof/>
          <w:lang w:val="en-ZA" w:eastAsia="en-ZA"/>
        </w:rPr>
      </w:pPr>
    </w:p>
    <w:p w14:paraId="71ED721D" w14:textId="68C9228E" w:rsidR="006E6C56" w:rsidRDefault="006E6C56" w:rsidP="006E6C56">
      <w:pPr>
        <w:ind w:left="0"/>
        <w:rPr>
          <w:rFonts w:ascii="Calibri" w:hAnsi="Calibri"/>
          <w:noProof/>
          <w:lang w:val="en-ZA" w:eastAsia="en-ZA"/>
        </w:rPr>
      </w:pPr>
      <w:r>
        <w:rPr>
          <w:rFonts w:ascii="Calibri" w:hAnsi="Calibri"/>
          <w:noProof/>
          <w:lang w:val="en-ZA" w:eastAsia="en-ZA"/>
        </w:rPr>
        <w:t xml:space="preserve">Before we can start using the MV features for Visual Studio Code, we need to install the </w:t>
      </w:r>
      <w:r w:rsidR="00D464E5">
        <w:rPr>
          <w:rFonts w:ascii="Calibri" w:hAnsi="Calibri"/>
          <w:noProof/>
          <w:lang w:val="en-ZA" w:eastAsia="en-ZA"/>
        </w:rPr>
        <w:t xml:space="preserve">MultiValue Basic </w:t>
      </w:r>
      <w:r>
        <w:rPr>
          <w:rFonts w:ascii="Calibri" w:hAnsi="Calibri"/>
          <w:noProof/>
          <w:lang w:val="en-ZA" w:eastAsia="en-ZA"/>
        </w:rPr>
        <w:t>extension.</w:t>
      </w:r>
      <w:r w:rsidR="00D464E5">
        <w:rPr>
          <w:rFonts w:ascii="Calibri" w:hAnsi="Calibri"/>
          <w:noProof/>
          <w:lang w:val="en-ZA" w:eastAsia="en-ZA"/>
        </w:rPr>
        <w:t xml:space="preserve">  There are many extensions available for VSCODE in the Visual Studio Code Marketplace.  These extensions are all free. </w:t>
      </w:r>
      <w:r>
        <w:rPr>
          <w:rFonts w:ascii="Calibri" w:hAnsi="Calibri"/>
          <w:noProof/>
          <w:lang w:val="en-ZA" w:eastAsia="en-ZA"/>
        </w:rPr>
        <w:t xml:space="preserve"> VSCODE has a automated download and </w:t>
      </w:r>
      <w:r w:rsidR="00BB1944">
        <w:rPr>
          <w:rFonts w:ascii="Calibri" w:hAnsi="Calibri"/>
          <w:noProof/>
          <w:lang w:val="en-ZA" w:eastAsia="en-ZA"/>
        </w:rPr>
        <w:t>installation process for extensions.</w:t>
      </w:r>
    </w:p>
    <w:p w14:paraId="3D3FB89F" w14:textId="073F83D2" w:rsidR="00BB1944" w:rsidRDefault="00ED1DC4" w:rsidP="006E6C56">
      <w:pPr>
        <w:ind w:left="0"/>
        <w:rPr>
          <w:rFonts w:ascii="Calibri" w:hAnsi="Calibri"/>
          <w:noProof/>
          <w:lang w:val="en-ZA" w:eastAsia="en-ZA"/>
        </w:rPr>
      </w:pPr>
      <w:r>
        <w:rPr>
          <w:rFonts w:ascii="Calibri" w:hAnsi="Calibri"/>
          <w:noProof/>
          <w:color w:val="FF0000"/>
          <w:lang w:val="en-ZA" w:eastAsia="en-ZA"/>
        </w:rPr>
        <w:t xml:space="preserve">NOTE: </w:t>
      </w:r>
      <w:r>
        <w:rPr>
          <w:rFonts w:ascii="Calibri" w:hAnsi="Calibri"/>
          <w:noProof/>
          <w:lang w:val="en-ZA" w:eastAsia="en-ZA"/>
        </w:rPr>
        <w:t>The current installation notes are based on the original extension provided by ONgroup called MV# Developer.  After the first release the documenation will be updated to reflect the MultiValue Basic Extension.</w:t>
      </w:r>
      <w:r w:rsidR="007D581F">
        <w:rPr>
          <w:rFonts w:ascii="Calibri" w:hAnsi="Calibri"/>
          <w:noProof/>
          <w:lang w:val="en-ZA" w:eastAsia="en-ZA"/>
        </w:rPr>
        <w:t xml:space="preserve">  The screenshots are also from an older release of VSCODE and your screen may appear a little differently that what you see in the following images.</w:t>
      </w:r>
    </w:p>
    <w:p w14:paraId="41E0761F" w14:textId="77777777" w:rsidR="00ED1DC4" w:rsidRDefault="00ED1DC4" w:rsidP="006E6C56">
      <w:pPr>
        <w:ind w:left="0"/>
        <w:rPr>
          <w:rFonts w:ascii="Calibri" w:hAnsi="Calibri"/>
          <w:noProof/>
          <w:lang w:val="en-ZA" w:eastAsia="en-ZA"/>
        </w:rPr>
      </w:pPr>
    </w:p>
    <w:p w14:paraId="509A8FCA" w14:textId="2286F919" w:rsidR="00BB1944" w:rsidRDefault="007D581F" w:rsidP="006E6C56">
      <w:pPr>
        <w:ind w:left="0"/>
        <w:rPr>
          <w:rFonts w:ascii="Calibri" w:hAnsi="Calibri"/>
          <w:noProof/>
        </w:rPr>
      </w:pPr>
      <w:r w:rsidRPr="007D581F">
        <w:rPr>
          <w:rFonts w:ascii="Calibri" w:hAnsi="Calibri"/>
          <w:noProof/>
        </w:rPr>
        <w:drawing>
          <wp:anchor distT="0" distB="0" distL="114300" distR="114300" simplePos="0" relativeHeight="251658240" behindDoc="1" locked="0" layoutInCell="1" allowOverlap="1" wp14:anchorId="0F1596E2" wp14:editId="47AFAF26">
            <wp:simplePos x="0" y="0"/>
            <wp:positionH relativeFrom="column">
              <wp:posOffset>4973208</wp:posOffset>
            </wp:positionH>
            <wp:positionV relativeFrom="paragraph">
              <wp:posOffset>29210</wp:posOffset>
            </wp:positionV>
            <wp:extent cx="223673" cy="233841"/>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3673" cy="233841"/>
                    </a:xfrm>
                    <a:prstGeom prst="rect">
                      <a:avLst/>
                    </a:prstGeom>
                  </pic:spPr>
                </pic:pic>
              </a:graphicData>
            </a:graphic>
            <wp14:sizeRelH relativeFrom="margin">
              <wp14:pctWidth>0</wp14:pctWidth>
            </wp14:sizeRelH>
            <wp14:sizeRelV relativeFrom="margin">
              <wp14:pctHeight>0</wp14:pctHeight>
            </wp14:sizeRelV>
          </wp:anchor>
        </w:drawing>
      </w:r>
      <w:r w:rsidR="00BB1944">
        <w:rPr>
          <w:rFonts w:ascii="Calibri" w:hAnsi="Calibri"/>
          <w:noProof/>
        </w:rPr>
        <w:t>Start VSCODE and select the Extensions Button</w:t>
      </w:r>
      <w:r>
        <w:rPr>
          <w:rFonts w:ascii="Calibri" w:hAnsi="Calibri"/>
          <w:noProof/>
        </w:rPr>
        <w:t>.  This icon has changed to look like this:</w:t>
      </w:r>
    </w:p>
    <w:p w14:paraId="548B2507" w14:textId="7538E3C5" w:rsidR="00BB1944" w:rsidRDefault="00BB1944" w:rsidP="006E6C56">
      <w:pPr>
        <w:ind w:left="0"/>
        <w:rPr>
          <w:rFonts w:ascii="Calibri" w:hAnsi="Calibri"/>
          <w:noProof/>
        </w:rPr>
      </w:pPr>
    </w:p>
    <w:p w14:paraId="791865EA" w14:textId="77777777" w:rsidR="00BB1944" w:rsidRDefault="00BB1944" w:rsidP="006E6C56">
      <w:pPr>
        <w:ind w:left="0"/>
        <w:rPr>
          <w:rFonts w:ascii="Calibri" w:hAnsi="Calibri"/>
          <w:noProof/>
          <w:lang w:val="en-ZA" w:eastAsia="en-ZA"/>
        </w:rPr>
      </w:pPr>
      <w:r>
        <w:rPr>
          <w:rFonts w:ascii="Calibri" w:hAnsi="Calibri"/>
          <w:noProof/>
        </w:rPr>
        <w:drawing>
          <wp:inline distT="0" distB="0" distL="0" distR="0" wp14:anchorId="6500B585" wp14:editId="67408C73">
            <wp:extent cx="5760720" cy="466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663440"/>
                    </a:xfrm>
                    <a:prstGeom prst="rect">
                      <a:avLst/>
                    </a:prstGeom>
                    <a:noFill/>
                    <a:ln>
                      <a:noFill/>
                    </a:ln>
                  </pic:spPr>
                </pic:pic>
              </a:graphicData>
            </a:graphic>
          </wp:inline>
        </w:drawing>
      </w:r>
    </w:p>
    <w:p w14:paraId="380AC32F" w14:textId="77777777" w:rsidR="00BB1944" w:rsidRDefault="00BB1944" w:rsidP="006E6C56">
      <w:pPr>
        <w:ind w:left="0"/>
        <w:rPr>
          <w:rFonts w:ascii="Calibri" w:hAnsi="Calibri"/>
          <w:noProof/>
          <w:lang w:val="en-ZA" w:eastAsia="en-ZA"/>
        </w:rPr>
      </w:pPr>
    </w:p>
    <w:p w14:paraId="0FEEC19C" w14:textId="51A7C534" w:rsidR="00BB1944" w:rsidRDefault="00BB1944" w:rsidP="006E6C56">
      <w:pPr>
        <w:ind w:left="0"/>
        <w:rPr>
          <w:rFonts w:ascii="Calibri" w:hAnsi="Calibri"/>
          <w:noProof/>
          <w:lang w:val="en-ZA" w:eastAsia="en-ZA"/>
        </w:rPr>
      </w:pPr>
      <w:r>
        <w:rPr>
          <w:rFonts w:ascii="Calibri" w:hAnsi="Calibri"/>
          <w:noProof/>
          <w:lang w:val="en-ZA" w:eastAsia="en-ZA"/>
        </w:rPr>
        <w:t xml:space="preserve">In the search box, type </w:t>
      </w:r>
      <w:r w:rsidR="00166C58">
        <w:rPr>
          <w:rFonts w:ascii="Calibri" w:hAnsi="Calibri"/>
          <w:noProof/>
          <w:lang w:val="en-ZA" w:eastAsia="en-ZA"/>
        </w:rPr>
        <w:t>M</w:t>
      </w:r>
      <w:r w:rsidR="004F7D64">
        <w:rPr>
          <w:rFonts w:ascii="Calibri" w:hAnsi="Calibri"/>
          <w:noProof/>
          <w:lang w:val="en-ZA" w:eastAsia="en-ZA"/>
        </w:rPr>
        <w:t>ultivalue.</w:t>
      </w:r>
    </w:p>
    <w:p w14:paraId="558647DA" w14:textId="77777777" w:rsidR="00BB1944" w:rsidRDefault="00BB1944" w:rsidP="006E6C56">
      <w:pPr>
        <w:ind w:left="0"/>
        <w:rPr>
          <w:rFonts w:ascii="Calibri" w:hAnsi="Calibri"/>
          <w:noProof/>
          <w:lang w:val="en-ZA" w:eastAsia="en-ZA"/>
        </w:rPr>
      </w:pPr>
    </w:p>
    <w:p w14:paraId="1B7F494B" w14:textId="77777777" w:rsidR="00BB1944" w:rsidRDefault="00BB1944" w:rsidP="006E6C56">
      <w:pPr>
        <w:ind w:left="0"/>
        <w:rPr>
          <w:rFonts w:ascii="Calibri" w:hAnsi="Calibri"/>
          <w:noProof/>
          <w:lang w:val="en-ZA" w:eastAsia="en-ZA"/>
        </w:rPr>
      </w:pPr>
      <w:r>
        <w:rPr>
          <w:rFonts w:ascii="Calibri" w:hAnsi="Calibri"/>
          <w:noProof/>
        </w:rPr>
        <w:lastRenderedPageBreak/>
        <w:drawing>
          <wp:inline distT="0" distB="0" distL="0" distR="0" wp14:anchorId="32590F84" wp14:editId="1DB4F879">
            <wp:extent cx="576072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754880"/>
                    </a:xfrm>
                    <a:prstGeom prst="rect">
                      <a:avLst/>
                    </a:prstGeom>
                    <a:noFill/>
                    <a:ln>
                      <a:noFill/>
                    </a:ln>
                  </pic:spPr>
                </pic:pic>
              </a:graphicData>
            </a:graphic>
          </wp:inline>
        </w:drawing>
      </w:r>
    </w:p>
    <w:p w14:paraId="7D2B8694" w14:textId="77777777" w:rsidR="00BB1944" w:rsidRDefault="00BB1944" w:rsidP="006E6C56">
      <w:pPr>
        <w:ind w:left="0"/>
        <w:rPr>
          <w:rFonts w:ascii="Calibri" w:hAnsi="Calibri"/>
          <w:noProof/>
          <w:lang w:val="en-ZA" w:eastAsia="en-ZA"/>
        </w:rPr>
      </w:pPr>
    </w:p>
    <w:p w14:paraId="09D6CEC9" w14:textId="42965931" w:rsidR="00BB1944" w:rsidRDefault="004F7D64" w:rsidP="006E6C56">
      <w:pPr>
        <w:ind w:left="0"/>
        <w:rPr>
          <w:rFonts w:ascii="Calibri" w:hAnsi="Calibri"/>
          <w:noProof/>
          <w:lang w:val="en-ZA" w:eastAsia="en-ZA"/>
        </w:rPr>
      </w:pPr>
      <w:r>
        <w:rPr>
          <w:rFonts w:ascii="Calibri" w:hAnsi="Calibri"/>
          <w:noProof/>
          <w:lang w:val="en-ZA" w:eastAsia="en-ZA"/>
        </w:rPr>
        <w:t>S</w:t>
      </w:r>
      <w:r w:rsidR="00AC6596">
        <w:rPr>
          <w:rFonts w:ascii="Calibri" w:hAnsi="Calibri"/>
          <w:noProof/>
          <w:lang w:val="en-ZA" w:eastAsia="en-ZA"/>
        </w:rPr>
        <w:t xml:space="preserve">elect the </w:t>
      </w:r>
      <w:r>
        <w:rPr>
          <w:rFonts w:ascii="Calibri" w:hAnsi="Calibri"/>
          <w:noProof/>
          <w:lang w:val="en-ZA" w:eastAsia="en-ZA"/>
        </w:rPr>
        <w:t xml:space="preserve">MV# </w:t>
      </w:r>
      <w:r w:rsidR="00AC6596">
        <w:rPr>
          <w:rFonts w:ascii="Calibri" w:hAnsi="Calibri"/>
          <w:noProof/>
          <w:lang w:val="en-ZA" w:eastAsia="en-ZA"/>
        </w:rPr>
        <w:t xml:space="preserve">Developer Extension by </w:t>
      </w:r>
      <w:r w:rsidR="00EF69B6">
        <w:rPr>
          <w:rFonts w:ascii="Calibri" w:hAnsi="Calibri"/>
          <w:noProof/>
          <w:lang w:val="en-ZA" w:eastAsia="en-ZA"/>
        </w:rPr>
        <w:t xml:space="preserve">clicking on </w:t>
      </w:r>
      <w:r>
        <w:rPr>
          <w:rFonts w:ascii="Calibri" w:hAnsi="Calibri"/>
          <w:noProof/>
          <w:lang w:val="en-ZA" w:eastAsia="en-ZA"/>
        </w:rPr>
        <w:t>the item in the list then choose install</w:t>
      </w:r>
      <w:r w:rsidR="00AC6596">
        <w:rPr>
          <w:rFonts w:ascii="Calibri" w:hAnsi="Calibri"/>
          <w:noProof/>
          <w:lang w:val="en-ZA" w:eastAsia="en-ZA"/>
        </w:rPr>
        <w:t>.</w:t>
      </w:r>
    </w:p>
    <w:p w14:paraId="10C7A19B" w14:textId="77777777" w:rsidR="00AC6596" w:rsidRDefault="00AC6596" w:rsidP="006E6C56">
      <w:pPr>
        <w:ind w:left="0"/>
        <w:rPr>
          <w:rFonts w:ascii="Calibri" w:hAnsi="Calibri"/>
          <w:noProof/>
          <w:lang w:val="en-ZA" w:eastAsia="en-ZA"/>
        </w:rPr>
      </w:pPr>
    </w:p>
    <w:p w14:paraId="558F6DB5" w14:textId="19B88A37" w:rsidR="00AC6596" w:rsidRDefault="00AC6596" w:rsidP="006E6C56">
      <w:pPr>
        <w:ind w:left="0"/>
        <w:rPr>
          <w:rFonts w:ascii="Calibri" w:hAnsi="Calibri"/>
          <w:noProof/>
          <w:lang w:val="en-ZA" w:eastAsia="en-ZA"/>
        </w:rPr>
      </w:pPr>
      <w:r>
        <w:rPr>
          <w:rFonts w:ascii="Calibri" w:hAnsi="Calibri"/>
          <w:noProof/>
          <w:lang w:val="en-ZA" w:eastAsia="en-ZA"/>
        </w:rPr>
        <w:t xml:space="preserve">Once the extenion </w:t>
      </w:r>
      <w:r w:rsidR="00EF69B6">
        <w:rPr>
          <w:rFonts w:ascii="Calibri" w:hAnsi="Calibri"/>
          <w:noProof/>
          <w:lang w:val="en-ZA" w:eastAsia="en-ZA"/>
        </w:rPr>
        <w:t xml:space="preserve">is </w:t>
      </w:r>
      <w:r>
        <w:rPr>
          <w:rFonts w:ascii="Calibri" w:hAnsi="Calibri"/>
          <w:noProof/>
          <w:lang w:val="en-ZA" w:eastAsia="en-ZA"/>
        </w:rPr>
        <w:t xml:space="preserve">installed we are ready to start </w:t>
      </w:r>
      <w:r w:rsidR="004F7D64">
        <w:rPr>
          <w:rFonts w:ascii="Calibri" w:hAnsi="Calibri"/>
          <w:noProof/>
          <w:lang w:val="en-ZA" w:eastAsia="en-ZA"/>
        </w:rPr>
        <w:t>using VSCODE on your MV source code</w:t>
      </w:r>
      <w:r>
        <w:rPr>
          <w:rFonts w:ascii="Calibri" w:hAnsi="Calibri"/>
          <w:noProof/>
          <w:lang w:val="en-ZA" w:eastAsia="en-ZA"/>
        </w:rPr>
        <w:t xml:space="preserve">. </w:t>
      </w:r>
    </w:p>
    <w:p w14:paraId="7A708DA5" w14:textId="77777777" w:rsidR="00AC6596" w:rsidRDefault="00AC6596" w:rsidP="006E6C56">
      <w:pPr>
        <w:ind w:left="0"/>
        <w:rPr>
          <w:rFonts w:ascii="Calibri" w:hAnsi="Calibri"/>
          <w:noProof/>
          <w:lang w:val="en-ZA" w:eastAsia="en-ZA"/>
        </w:rPr>
      </w:pPr>
    </w:p>
    <w:p w14:paraId="4AF6EB6D" w14:textId="77777777" w:rsidR="00AC6596" w:rsidRDefault="00AC6596">
      <w:pPr>
        <w:spacing w:before="0"/>
        <w:ind w:left="0"/>
        <w:rPr>
          <w:rFonts w:ascii="Calibri" w:hAnsi="Calibri"/>
          <w:noProof/>
          <w:lang w:val="en-ZA" w:eastAsia="en-ZA"/>
        </w:rPr>
      </w:pPr>
      <w:r>
        <w:rPr>
          <w:rFonts w:ascii="Calibri" w:hAnsi="Calibri"/>
          <w:noProof/>
          <w:lang w:val="en-ZA" w:eastAsia="en-ZA"/>
        </w:rPr>
        <w:br w:type="page"/>
      </w:r>
    </w:p>
    <w:p w14:paraId="7DB2916E" w14:textId="579B2AD5" w:rsidR="00AC6596" w:rsidRDefault="00AC6596" w:rsidP="00AC6596">
      <w:pPr>
        <w:pStyle w:val="Heading1"/>
        <w:rPr>
          <w:noProof/>
          <w:lang w:val="en-ZA" w:eastAsia="en-ZA"/>
        </w:rPr>
      </w:pPr>
      <w:bookmarkStart w:id="42" w:name="_Toc19972210"/>
      <w:r>
        <w:rPr>
          <w:noProof/>
          <w:lang w:val="en-ZA" w:eastAsia="en-ZA"/>
        </w:rPr>
        <w:lastRenderedPageBreak/>
        <w:t>Connecting to a M</w:t>
      </w:r>
      <w:r w:rsidR="00EF69B6">
        <w:rPr>
          <w:noProof/>
          <w:lang w:val="en-ZA" w:eastAsia="en-ZA"/>
        </w:rPr>
        <w:t>ulti</w:t>
      </w:r>
      <w:r>
        <w:rPr>
          <w:noProof/>
          <w:lang w:val="en-ZA" w:eastAsia="en-ZA"/>
        </w:rPr>
        <w:t>V</w:t>
      </w:r>
      <w:r w:rsidR="00EF69B6">
        <w:rPr>
          <w:noProof/>
          <w:lang w:val="en-ZA" w:eastAsia="en-ZA"/>
        </w:rPr>
        <w:t>alue</w:t>
      </w:r>
      <w:r>
        <w:rPr>
          <w:noProof/>
          <w:lang w:val="en-ZA" w:eastAsia="en-ZA"/>
        </w:rPr>
        <w:t xml:space="preserve"> Server</w:t>
      </w:r>
      <w:bookmarkEnd w:id="42"/>
    </w:p>
    <w:p w14:paraId="46822B30" w14:textId="1B026DC5" w:rsidR="00AC6596" w:rsidRDefault="00AC6596" w:rsidP="006E6C56">
      <w:pPr>
        <w:ind w:left="0"/>
        <w:rPr>
          <w:rFonts w:ascii="Calibri" w:hAnsi="Calibri"/>
          <w:noProof/>
          <w:lang w:val="en-ZA" w:eastAsia="en-ZA"/>
        </w:rPr>
      </w:pPr>
      <w:r>
        <w:rPr>
          <w:rFonts w:ascii="Calibri" w:hAnsi="Calibri"/>
          <w:noProof/>
          <w:lang w:val="en-ZA" w:eastAsia="en-ZA"/>
        </w:rPr>
        <w:t>The exten</w:t>
      </w:r>
      <w:r w:rsidR="008E4533">
        <w:rPr>
          <w:rFonts w:ascii="Calibri" w:hAnsi="Calibri"/>
          <w:noProof/>
          <w:lang w:val="en-ZA" w:eastAsia="en-ZA"/>
        </w:rPr>
        <w:t>s</w:t>
      </w:r>
      <w:r>
        <w:rPr>
          <w:rFonts w:ascii="Calibri" w:hAnsi="Calibri"/>
          <w:noProof/>
          <w:lang w:val="en-ZA" w:eastAsia="en-ZA"/>
        </w:rPr>
        <w:t>ion allows us to connect to MV servers and edit</w:t>
      </w:r>
      <w:r w:rsidR="00EF69B6">
        <w:rPr>
          <w:rFonts w:ascii="Calibri" w:hAnsi="Calibri"/>
          <w:noProof/>
          <w:lang w:val="en-ZA" w:eastAsia="en-ZA"/>
        </w:rPr>
        <w:t>, compile and catalog</w:t>
      </w:r>
      <w:r>
        <w:rPr>
          <w:rFonts w:ascii="Calibri" w:hAnsi="Calibri"/>
          <w:noProof/>
          <w:lang w:val="en-ZA" w:eastAsia="en-ZA"/>
        </w:rPr>
        <w:t xml:space="preserve"> BASIC programs. </w:t>
      </w:r>
    </w:p>
    <w:p w14:paraId="4775B548" w14:textId="4927FBAC" w:rsidR="00142FE2" w:rsidRDefault="00142FE2" w:rsidP="006E6C56">
      <w:pPr>
        <w:ind w:left="0"/>
        <w:rPr>
          <w:rFonts w:ascii="Calibri" w:hAnsi="Calibri"/>
          <w:noProof/>
          <w:lang w:val="en-ZA" w:eastAsia="en-ZA"/>
        </w:rPr>
      </w:pPr>
    </w:p>
    <w:p w14:paraId="261E4D83" w14:textId="7EA230D1" w:rsidR="00142FE2" w:rsidRDefault="00142FE2" w:rsidP="006E6C56">
      <w:pPr>
        <w:ind w:left="0"/>
        <w:rPr>
          <w:rFonts w:ascii="Calibri" w:hAnsi="Calibri"/>
          <w:noProof/>
          <w:lang w:val="en-ZA" w:eastAsia="en-ZA"/>
        </w:rPr>
      </w:pPr>
      <w:r>
        <w:rPr>
          <w:rFonts w:ascii="Calibri" w:hAnsi="Calibri"/>
          <w:noProof/>
          <w:lang w:val="en-ZA" w:eastAsia="en-ZA"/>
        </w:rPr>
        <w:t>In order for VSCODE to communicate to your MV server you will need to install the MVGateway provided with the extension.  The MVGateway runs as a Windows service and is installed using the Windows setup program provided.  This setup program will be automatically downloaded to your system when you install the extension.  When you install the extension a directory on your system is created in c:\users\{yourusername}\.vscode\extension.  There will be a directory specific to this extension.  The name of this directory will change slightly with each new release of the extension because it contains the version number of the extension.  In that directory is a MVGateway directory with the Windows MSI executable (setup program).  Double-click on the MSI file and install the MVGateway service.  The gateway does not need any special configuration or setup.  The gateway can be installed on any Windows system in your network that has access to your computer and your MV server.  Many users install it on their local system if they are running a Windows system.</w:t>
      </w:r>
    </w:p>
    <w:p w14:paraId="0ABF9E97" w14:textId="77777777" w:rsidR="00AC6596" w:rsidRDefault="00AC6596" w:rsidP="006E6C56">
      <w:pPr>
        <w:ind w:left="0"/>
        <w:rPr>
          <w:rFonts w:ascii="Calibri" w:hAnsi="Calibri"/>
          <w:noProof/>
          <w:lang w:val="en-ZA" w:eastAsia="en-ZA"/>
        </w:rPr>
      </w:pPr>
    </w:p>
    <w:p w14:paraId="7433CBA3" w14:textId="59C2512F" w:rsidR="00AC6596" w:rsidRDefault="004F7D64" w:rsidP="006E6C56">
      <w:pPr>
        <w:ind w:left="0"/>
        <w:rPr>
          <w:rFonts w:ascii="Calibri" w:hAnsi="Calibri"/>
          <w:noProof/>
          <w:lang w:val="en-ZA" w:eastAsia="en-ZA"/>
        </w:rPr>
      </w:pPr>
      <w:r>
        <w:rPr>
          <w:rFonts w:ascii="Calibri" w:hAnsi="Calibri"/>
          <w:noProof/>
          <w:lang w:val="en-ZA" w:eastAsia="en-ZA"/>
        </w:rPr>
        <w:t>Once you have</w:t>
      </w:r>
      <w:r w:rsidR="00142FE2">
        <w:rPr>
          <w:rFonts w:ascii="Calibri" w:hAnsi="Calibri"/>
          <w:noProof/>
          <w:lang w:val="en-ZA" w:eastAsia="en-ZA"/>
        </w:rPr>
        <w:t xml:space="preserve"> installed the MVGateway the next step is to configure a </w:t>
      </w:r>
      <w:r w:rsidR="00736C1D">
        <w:rPr>
          <w:rFonts w:ascii="Calibri" w:hAnsi="Calibri"/>
          <w:noProof/>
          <w:lang w:val="en-ZA" w:eastAsia="en-ZA"/>
        </w:rPr>
        <w:t xml:space="preserve">VSCODE </w:t>
      </w:r>
      <w:r w:rsidR="00142FE2">
        <w:rPr>
          <w:rFonts w:ascii="Calibri" w:hAnsi="Calibri"/>
          <w:noProof/>
          <w:lang w:val="en-ZA" w:eastAsia="en-ZA"/>
        </w:rPr>
        <w:t>Workspace.</w:t>
      </w:r>
      <w:r w:rsidR="00736C1D">
        <w:rPr>
          <w:rFonts w:ascii="Calibri" w:hAnsi="Calibri"/>
          <w:noProof/>
          <w:lang w:val="en-ZA" w:eastAsia="en-ZA"/>
        </w:rPr>
        <w:t xml:space="preserve">  The Workspace will contain all the paramters required to connect and login to the remote MV Server.  It is recommended that you use a directory on your system where  you will save the Workspace definitions. If you have multiple servers and/or multiple accounts on each server, you will create a Workspace that points to a each particular server and account</w:t>
      </w:r>
      <w:r w:rsidR="00142FE2">
        <w:rPr>
          <w:rFonts w:ascii="Calibri" w:hAnsi="Calibri"/>
          <w:noProof/>
          <w:lang w:val="en-ZA" w:eastAsia="en-ZA"/>
        </w:rPr>
        <w:t xml:space="preserve">  In order to do that we first need to configure a VSCODE </w:t>
      </w:r>
      <w:r w:rsidR="00142FE2" w:rsidRPr="00AC6596">
        <w:rPr>
          <w:rFonts w:ascii="Calibri" w:hAnsi="Calibri"/>
          <w:b/>
          <w:noProof/>
          <w:lang w:val="en-ZA" w:eastAsia="en-ZA"/>
        </w:rPr>
        <w:t>Workspace</w:t>
      </w:r>
      <w:r w:rsidR="00AC6596">
        <w:rPr>
          <w:rFonts w:ascii="Calibri" w:hAnsi="Calibri"/>
          <w:noProof/>
          <w:lang w:val="en-ZA" w:eastAsia="en-ZA"/>
        </w:rPr>
        <w:t>.</w:t>
      </w:r>
    </w:p>
    <w:p w14:paraId="021822AE" w14:textId="30EDEDCF" w:rsidR="00AC6596" w:rsidRDefault="00AC6596" w:rsidP="000F4CA0">
      <w:pPr>
        <w:tabs>
          <w:tab w:val="left" w:pos="7390"/>
        </w:tabs>
        <w:ind w:left="0"/>
        <w:rPr>
          <w:rFonts w:ascii="Calibri" w:hAnsi="Calibri"/>
          <w:noProof/>
          <w:lang w:val="en-ZA" w:eastAsia="en-ZA"/>
        </w:rPr>
      </w:pPr>
      <w:r>
        <w:rPr>
          <w:rFonts w:ascii="Calibri" w:hAnsi="Calibri"/>
          <w:noProof/>
          <w:lang w:val="en-ZA" w:eastAsia="en-ZA"/>
        </w:rPr>
        <w:t xml:space="preserve">In order to connect to </w:t>
      </w:r>
      <w:r w:rsidR="00EF69B6">
        <w:rPr>
          <w:rFonts w:ascii="Calibri" w:hAnsi="Calibri"/>
          <w:noProof/>
          <w:lang w:val="en-ZA" w:eastAsia="en-ZA"/>
        </w:rPr>
        <w:t xml:space="preserve">your </w:t>
      </w:r>
      <w:r>
        <w:rPr>
          <w:rFonts w:ascii="Calibri" w:hAnsi="Calibri"/>
          <w:noProof/>
          <w:lang w:val="en-ZA" w:eastAsia="en-ZA"/>
        </w:rPr>
        <w:t xml:space="preserve">MV Server, </w:t>
      </w:r>
      <w:r w:rsidR="00EF69B6">
        <w:rPr>
          <w:rFonts w:ascii="Calibri" w:hAnsi="Calibri"/>
          <w:noProof/>
          <w:lang w:val="en-ZA" w:eastAsia="en-ZA"/>
        </w:rPr>
        <w:t xml:space="preserve">the following information is </w:t>
      </w:r>
      <w:r>
        <w:rPr>
          <w:rFonts w:ascii="Calibri" w:hAnsi="Calibri"/>
          <w:noProof/>
          <w:lang w:val="en-ZA" w:eastAsia="en-ZA"/>
        </w:rPr>
        <w:t>required:</w:t>
      </w:r>
      <w:r w:rsidR="00736C1D">
        <w:rPr>
          <w:rFonts w:ascii="Calibri" w:hAnsi="Calibri"/>
          <w:noProof/>
          <w:lang w:val="en-ZA" w:eastAsia="en-ZA"/>
        </w:rPr>
        <w:tab/>
      </w:r>
    </w:p>
    <w:p w14:paraId="0EB085FA" w14:textId="32C8E96E"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Hostname or IP Address of the MV server.</w:t>
      </w:r>
    </w:p>
    <w:p w14:paraId="2510784D" w14:textId="77777777"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User name to login into the server</w:t>
      </w:r>
    </w:p>
    <w:p w14:paraId="03E3E975" w14:textId="60AFE286"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 xml:space="preserve">Password </w:t>
      </w:r>
      <w:r w:rsidR="007D742D">
        <w:rPr>
          <w:rFonts w:ascii="Calibri" w:hAnsi="Calibri"/>
          <w:noProof/>
          <w:lang w:val="en-ZA" w:eastAsia="en-ZA"/>
        </w:rPr>
        <w:t>for the user above</w:t>
      </w:r>
    </w:p>
    <w:p w14:paraId="597FEBEB" w14:textId="5692060C" w:rsidR="007D742D" w:rsidRDefault="007D742D" w:rsidP="00F40026">
      <w:pPr>
        <w:pStyle w:val="ListParagraph"/>
        <w:numPr>
          <w:ilvl w:val="0"/>
          <w:numId w:val="6"/>
        </w:numPr>
        <w:rPr>
          <w:rFonts w:ascii="Calibri" w:hAnsi="Calibri"/>
          <w:noProof/>
          <w:lang w:val="en-ZA" w:eastAsia="en-ZA"/>
        </w:rPr>
      </w:pPr>
      <w:r>
        <w:rPr>
          <w:rFonts w:ascii="Calibri" w:hAnsi="Calibri"/>
          <w:noProof/>
          <w:lang w:val="en-ZA" w:eastAsia="en-ZA"/>
        </w:rPr>
        <w:t>Account name to connect to on the MV Server</w:t>
      </w:r>
    </w:p>
    <w:p w14:paraId="1B8A7BFA" w14:textId="77777777" w:rsidR="007D742D" w:rsidRDefault="007D742D" w:rsidP="007D742D">
      <w:pPr>
        <w:ind w:left="0"/>
        <w:rPr>
          <w:rFonts w:ascii="Calibri" w:hAnsi="Calibri"/>
          <w:noProof/>
          <w:lang w:val="en-ZA" w:eastAsia="en-ZA"/>
        </w:rPr>
      </w:pPr>
    </w:p>
    <w:p w14:paraId="2AC2E4FD" w14:textId="7F5F0319" w:rsidR="007D742D" w:rsidRDefault="007D742D" w:rsidP="007D742D">
      <w:pPr>
        <w:ind w:left="0"/>
        <w:rPr>
          <w:rFonts w:ascii="Calibri" w:hAnsi="Calibri"/>
          <w:noProof/>
          <w:lang w:val="en-ZA" w:eastAsia="en-ZA"/>
        </w:rPr>
      </w:pPr>
      <w:r>
        <w:rPr>
          <w:rFonts w:ascii="Calibri" w:hAnsi="Calibri"/>
          <w:noProof/>
          <w:lang w:val="en-ZA" w:eastAsia="en-ZA"/>
        </w:rPr>
        <w:t>To create a new Workspace, select  “</w:t>
      </w:r>
      <w:r w:rsidRPr="007D742D">
        <w:rPr>
          <w:rFonts w:ascii="Calibri" w:hAnsi="Calibri"/>
          <w:b/>
          <w:noProof/>
          <w:lang w:val="en-ZA" w:eastAsia="en-ZA"/>
        </w:rPr>
        <w:t>Save Workspace As</w:t>
      </w:r>
      <w:r>
        <w:rPr>
          <w:rFonts w:ascii="Calibri" w:hAnsi="Calibri"/>
          <w:noProof/>
          <w:lang w:val="en-ZA" w:eastAsia="en-ZA"/>
        </w:rPr>
        <w:t xml:space="preserve">” from </w:t>
      </w:r>
      <w:r w:rsidRPr="007D742D">
        <w:rPr>
          <w:rFonts w:ascii="Calibri" w:hAnsi="Calibri"/>
          <w:b/>
          <w:noProof/>
          <w:lang w:val="en-ZA" w:eastAsia="en-ZA"/>
        </w:rPr>
        <w:t>File</w:t>
      </w:r>
      <w:r>
        <w:rPr>
          <w:rFonts w:ascii="Calibri" w:hAnsi="Calibri"/>
          <w:noProof/>
          <w:lang w:val="en-ZA" w:eastAsia="en-ZA"/>
        </w:rPr>
        <w:t xml:space="preserve"> Menu. </w:t>
      </w:r>
      <w:r w:rsidR="000B797F">
        <w:rPr>
          <w:rFonts w:ascii="Calibri" w:hAnsi="Calibri"/>
          <w:noProof/>
          <w:lang w:val="en-ZA" w:eastAsia="en-ZA"/>
        </w:rPr>
        <w:t xml:space="preserve">In this example, </w:t>
      </w:r>
      <w:r>
        <w:rPr>
          <w:rFonts w:ascii="Calibri" w:hAnsi="Calibri"/>
          <w:noProof/>
          <w:lang w:val="en-ZA" w:eastAsia="en-ZA"/>
        </w:rPr>
        <w:t xml:space="preserve">a </w:t>
      </w:r>
      <w:r w:rsidR="004F7D64">
        <w:rPr>
          <w:rFonts w:ascii="Calibri" w:hAnsi="Calibri"/>
          <w:noProof/>
          <w:lang w:val="en-ZA" w:eastAsia="en-ZA"/>
        </w:rPr>
        <w:t xml:space="preserve">folder </w:t>
      </w:r>
      <w:r>
        <w:rPr>
          <w:rFonts w:ascii="Calibri" w:hAnsi="Calibri"/>
          <w:noProof/>
          <w:lang w:val="en-ZA" w:eastAsia="en-ZA"/>
        </w:rPr>
        <w:t xml:space="preserve">called VSCODE on the E: drive </w:t>
      </w:r>
      <w:r w:rsidR="004F7D64">
        <w:rPr>
          <w:rFonts w:ascii="Calibri" w:hAnsi="Calibri"/>
          <w:noProof/>
          <w:lang w:val="en-ZA" w:eastAsia="en-ZA"/>
        </w:rPr>
        <w:t>us used to</w:t>
      </w:r>
      <w:r>
        <w:rPr>
          <w:rFonts w:ascii="Calibri" w:hAnsi="Calibri"/>
          <w:noProof/>
          <w:lang w:val="en-ZA" w:eastAsia="en-ZA"/>
        </w:rPr>
        <w:t xml:space="preserve"> store </w:t>
      </w:r>
      <w:r w:rsidR="004F7D64">
        <w:rPr>
          <w:rFonts w:ascii="Calibri" w:hAnsi="Calibri"/>
          <w:noProof/>
          <w:lang w:val="en-ZA" w:eastAsia="en-ZA"/>
        </w:rPr>
        <w:t xml:space="preserve">the </w:t>
      </w:r>
      <w:r>
        <w:rPr>
          <w:rFonts w:ascii="Calibri" w:hAnsi="Calibri"/>
          <w:noProof/>
          <w:lang w:val="en-ZA" w:eastAsia="en-ZA"/>
        </w:rPr>
        <w:t>Workspace definitions.</w:t>
      </w:r>
    </w:p>
    <w:p w14:paraId="11D7761C" w14:textId="77777777" w:rsidR="007D742D" w:rsidRDefault="007D742D" w:rsidP="007D742D">
      <w:pPr>
        <w:ind w:left="0"/>
        <w:rPr>
          <w:rFonts w:ascii="Calibri" w:hAnsi="Calibri"/>
          <w:noProof/>
          <w:lang w:val="en-ZA" w:eastAsia="en-ZA"/>
        </w:rPr>
      </w:pPr>
    </w:p>
    <w:p w14:paraId="11DACC7E" w14:textId="77777777" w:rsidR="007D742D" w:rsidRDefault="007D742D" w:rsidP="007D742D">
      <w:pPr>
        <w:ind w:left="0"/>
        <w:rPr>
          <w:rFonts w:ascii="Calibri" w:hAnsi="Calibri"/>
          <w:noProof/>
          <w:lang w:val="en-ZA" w:eastAsia="en-ZA"/>
        </w:rPr>
      </w:pPr>
      <w:r>
        <w:rPr>
          <w:rFonts w:ascii="Calibri" w:hAnsi="Calibri"/>
          <w:noProof/>
        </w:rPr>
        <w:lastRenderedPageBreak/>
        <w:drawing>
          <wp:inline distT="0" distB="0" distL="0" distR="0" wp14:anchorId="42ACF24E" wp14:editId="7FD86496">
            <wp:extent cx="5760720" cy="429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11E3B9B8" w14:textId="77777777" w:rsidR="007D742D" w:rsidRPr="007D742D" w:rsidRDefault="007D742D" w:rsidP="007D742D">
      <w:pPr>
        <w:ind w:left="0"/>
        <w:rPr>
          <w:rFonts w:ascii="Calibri" w:hAnsi="Calibri"/>
          <w:noProof/>
          <w:lang w:val="en-ZA" w:eastAsia="en-ZA"/>
        </w:rPr>
      </w:pPr>
    </w:p>
    <w:p w14:paraId="6858874E" w14:textId="43965495" w:rsidR="006E6C56" w:rsidRDefault="004F7D64" w:rsidP="006E6C56">
      <w:pPr>
        <w:ind w:left="0"/>
        <w:rPr>
          <w:rFonts w:ascii="Calibri" w:hAnsi="Calibri"/>
          <w:noProof/>
          <w:lang w:val="en-ZA" w:eastAsia="en-ZA"/>
        </w:rPr>
      </w:pPr>
      <w:r>
        <w:rPr>
          <w:rFonts w:ascii="Calibri" w:hAnsi="Calibri"/>
          <w:noProof/>
          <w:lang w:val="en-ZA" w:eastAsia="en-ZA"/>
        </w:rPr>
        <w:t xml:space="preserve">As shown in the above screenshot, </w:t>
      </w:r>
      <w:r w:rsidR="007D742D">
        <w:rPr>
          <w:rFonts w:ascii="Calibri" w:hAnsi="Calibri"/>
          <w:noProof/>
          <w:lang w:val="en-ZA" w:eastAsia="en-ZA"/>
        </w:rPr>
        <w:t>a blank Workspace called Demo</w:t>
      </w:r>
      <w:r>
        <w:rPr>
          <w:rFonts w:ascii="Calibri" w:hAnsi="Calibri"/>
          <w:noProof/>
          <w:lang w:val="en-ZA" w:eastAsia="en-ZA"/>
        </w:rPr>
        <w:t xml:space="preserve"> is created</w:t>
      </w:r>
      <w:r w:rsidR="007D742D">
        <w:rPr>
          <w:rFonts w:ascii="Calibri" w:hAnsi="Calibri"/>
          <w:noProof/>
          <w:lang w:val="en-ZA" w:eastAsia="en-ZA"/>
        </w:rPr>
        <w:t xml:space="preserve"> that can now </w:t>
      </w:r>
      <w:r>
        <w:rPr>
          <w:rFonts w:ascii="Calibri" w:hAnsi="Calibri"/>
          <w:noProof/>
          <w:lang w:val="en-ZA" w:eastAsia="en-ZA"/>
        </w:rPr>
        <w:t xml:space="preserve">be </w:t>
      </w:r>
      <w:r w:rsidR="007D742D">
        <w:rPr>
          <w:rFonts w:ascii="Calibri" w:hAnsi="Calibri"/>
          <w:noProof/>
          <w:lang w:val="en-ZA" w:eastAsia="en-ZA"/>
        </w:rPr>
        <w:t>configure</w:t>
      </w:r>
      <w:r>
        <w:rPr>
          <w:rFonts w:ascii="Calibri" w:hAnsi="Calibri"/>
          <w:noProof/>
          <w:lang w:val="en-ZA" w:eastAsia="en-ZA"/>
        </w:rPr>
        <w:t>d</w:t>
      </w:r>
      <w:r w:rsidR="007D742D">
        <w:rPr>
          <w:rFonts w:ascii="Calibri" w:hAnsi="Calibri"/>
          <w:noProof/>
          <w:lang w:val="en-ZA" w:eastAsia="en-ZA"/>
        </w:rPr>
        <w:t xml:space="preserve"> to point to </w:t>
      </w:r>
      <w:r>
        <w:rPr>
          <w:rFonts w:ascii="Calibri" w:hAnsi="Calibri"/>
          <w:noProof/>
          <w:lang w:val="en-ZA" w:eastAsia="en-ZA"/>
        </w:rPr>
        <w:t>y</w:t>
      </w:r>
      <w:r w:rsidR="008C1FB0">
        <w:rPr>
          <w:rFonts w:ascii="Calibri" w:hAnsi="Calibri"/>
          <w:noProof/>
          <w:lang w:val="en-ZA" w:eastAsia="en-ZA"/>
        </w:rPr>
        <w:t>our MV server.</w:t>
      </w:r>
    </w:p>
    <w:p w14:paraId="274BB5C5" w14:textId="2BB23CA5" w:rsidR="008C1FB0" w:rsidRDefault="008C1FB0" w:rsidP="006E6C56">
      <w:pPr>
        <w:ind w:left="0"/>
        <w:rPr>
          <w:rFonts w:ascii="Calibri" w:hAnsi="Calibri"/>
          <w:noProof/>
          <w:lang w:val="en-ZA" w:eastAsia="en-ZA"/>
        </w:rPr>
      </w:pPr>
      <w:r>
        <w:rPr>
          <w:rFonts w:ascii="Calibri" w:hAnsi="Calibri"/>
          <w:noProof/>
          <w:lang w:val="en-ZA" w:eastAsia="en-ZA"/>
        </w:rPr>
        <w:t xml:space="preserve">To configure the connection parameters </w:t>
      </w:r>
      <w:r w:rsidR="004F7D64">
        <w:rPr>
          <w:rFonts w:ascii="Calibri" w:hAnsi="Calibri"/>
          <w:noProof/>
          <w:lang w:val="en-ZA" w:eastAsia="en-ZA"/>
        </w:rPr>
        <w:t>open the Workspace settings.  One way to do that is to use the menu and</w:t>
      </w:r>
      <w:r>
        <w:rPr>
          <w:rFonts w:ascii="Calibri" w:hAnsi="Calibri"/>
          <w:noProof/>
          <w:lang w:val="en-ZA" w:eastAsia="en-ZA"/>
        </w:rPr>
        <w:t xml:space="preserve"> select </w:t>
      </w:r>
      <w:r w:rsidRPr="008C1FB0">
        <w:rPr>
          <w:rFonts w:ascii="Calibri" w:hAnsi="Calibri"/>
          <w:b/>
          <w:noProof/>
          <w:lang w:val="en-ZA" w:eastAsia="en-ZA"/>
        </w:rPr>
        <w:t>File, Preference, Setting</w:t>
      </w:r>
      <w:r>
        <w:rPr>
          <w:rFonts w:ascii="Calibri" w:hAnsi="Calibri"/>
          <w:noProof/>
          <w:lang w:val="en-ZA" w:eastAsia="en-ZA"/>
        </w:rPr>
        <w:t>.</w:t>
      </w:r>
    </w:p>
    <w:p w14:paraId="1E8918C4" w14:textId="77777777" w:rsidR="008C1FB0" w:rsidRDefault="008C1FB0" w:rsidP="006E6C56">
      <w:pPr>
        <w:ind w:left="0"/>
        <w:rPr>
          <w:rFonts w:ascii="Calibri" w:hAnsi="Calibri"/>
          <w:noProof/>
          <w:lang w:val="en-ZA" w:eastAsia="en-ZA"/>
        </w:rPr>
      </w:pPr>
      <w:r>
        <w:rPr>
          <w:rFonts w:ascii="Calibri" w:hAnsi="Calibri"/>
          <w:noProof/>
        </w:rPr>
        <w:lastRenderedPageBreak/>
        <w:drawing>
          <wp:inline distT="0" distB="0" distL="0" distR="0" wp14:anchorId="2B97CEEC" wp14:editId="79E9F418">
            <wp:extent cx="5760720" cy="420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14:paraId="0C87D4A6" w14:textId="77777777" w:rsidR="00474468" w:rsidRDefault="00474468" w:rsidP="006E6C56">
      <w:pPr>
        <w:ind w:left="0"/>
        <w:rPr>
          <w:rFonts w:ascii="Calibri" w:hAnsi="Calibri"/>
          <w:noProof/>
          <w:lang w:val="en-ZA" w:eastAsia="en-ZA"/>
        </w:rPr>
      </w:pPr>
    </w:p>
    <w:p w14:paraId="51F595AF" w14:textId="3C0DC1A9" w:rsidR="00474468" w:rsidRDefault="00474468" w:rsidP="006E6C56">
      <w:pPr>
        <w:ind w:left="0"/>
        <w:rPr>
          <w:rFonts w:ascii="Calibri" w:hAnsi="Calibri"/>
          <w:noProof/>
          <w:lang w:val="en-ZA" w:eastAsia="en-ZA"/>
        </w:rPr>
      </w:pPr>
      <w:r>
        <w:rPr>
          <w:rFonts w:ascii="Calibri" w:hAnsi="Calibri"/>
          <w:noProof/>
          <w:lang w:val="en-ZA" w:eastAsia="en-ZA"/>
        </w:rPr>
        <w:t>This will bring up the Settings pane in VSCODE</w:t>
      </w:r>
      <w:r w:rsidR="004F7D64">
        <w:rPr>
          <w:rFonts w:ascii="Calibri" w:hAnsi="Calibri"/>
          <w:noProof/>
          <w:lang w:val="en-ZA" w:eastAsia="en-ZA"/>
        </w:rPr>
        <w:t>.</w:t>
      </w:r>
      <w:r>
        <w:rPr>
          <w:rFonts w:ascii="Calibri" w:hAnsi="Calibri"/>
          <w:noProof/>
          <w:lang w:val="en-ZA" w:eastAsia="en-ZA"/>
        </w:rPr>
        <w:t xml:space="preserve"> </w:t>
      </w:r>
      <w:r w:rsidR="004F7D64">
        <w:rPr>
          <w:rFonts w:ascii="Calibri" w:hAnsi="Calibri"/>
          <w:noProof/>
          <w:lang w:val="en-ZA" w:eastAsia="en-ZA"/>
        </w:rPr>
        <w:t xml:space="preserve">Once this is open you MUST </w:t>
      </w:r>
      <w:r>
        <w:rPr>
          <w:rFonts w:ascii="Calibri" w:hAnsi="Calibri"/>
          <w:noProof/>
          <w:lang w:val="en-ZA" w:eastAsia="en-ZA"/>
        </w:rPr>
        <w:t xml:space="preserve">select the </w:t>
      </w:r>
      <w:r w:rsidRPr="00474468">
        <w:rPr>
          <w:rFonts w:ascii="Calibri" w:hAnsi="Calibri"/>
          <w:b/>
          <w:noProof/>
          <w:lang w:val="en-ZA" w:eastAsia="en-ZA"/>
        </w:rPr>
        <w:t>Workspace Tab</w:t>
      </w:r>
      <w:r>
        <w:rPr>
          <w:rFonts w:ascii="Calibri" w:hAnsi="Calibri"/>
          <w:noProof/>
          <w:lang w:val="en-ZA" w:eastAsia="en-ZA"/>
        </w:rPr>
        <w:t xml:space="preserve">, and then type </w:t>
      </w:r>
      <w:r w:rsidRPr="00474468">
        <w:rPr>
          <w:rFonts w:ascii="Calibri" w:hAnsi="Calibri"/>
          <w:b/>
          <w:noProof/>
          <w:lang w:val="en-ZA" w:eastAsia="en-ZA"/>
        </w:rPr>
        <w:t>mv</w:t>
      </w:r>
      <w:r>
        <w:rPr>
          <w:rFonts w:ascii="Calibri" w:hAnsi="Calibri"/>
          <w:noProof/>
          <w:lang w:val="en-ZA" w:eastAsia="en-ZA"/>
        </w:rPr>
        <w:t xml:space="preserve"> in the search box. This will display a list off all the parameters that can be set for the MV Developer exten</w:t>
      </w:r>
      <w:r w:rsidR="000B797F">
        <w:rPr>
          <w:rFonts w:ascii="Calibri" w:hAnsi="Calibri"/>
          <w:noProof/>
          <w:lang w:val="en-ZA" w:eastAsia="en-ZA"/>
        </w:rPr>
        <w:t>s</w:t>
      </w:r>
      <w:r>
        <w:rPr>
          <w:rFonts w:ascii="Calibri" w:hAnsi="Calibri"/>
          <w:noProof/>
          <w:lang w:val="en-ZA" w:eastAsia="en-ZA"/>
        </w:rPr>
        <w:t>ion.</w:t>
      </w:r>
      <w:r w:rsidR="004F7D64">
        <w:rPr>
          <w:rFonts w:ascii="Calibri" w:hAnsi="Calibri"/>
          <w:noProof/>
          <w:lang w:val="en-ZA" w:eastAsia="en-ZA"/>
        </w:rPr>
        <w:t xml:space="preserve">  This is one area that VSCODE has changed so your screen may appear a little different than these screenshots.</w:t>
      </w:r>
    </w:p>
    <w:p w14:paraId="0B9AF124" w14:textId="7CEFD26B" w:rsidR="004F7D64" w:rsidRDefault="004F7D64" w:rsidP="006E6C56">
      <w:pPr>
        <w:ind w:left="0"/>
        <w:rPr>
          <w:rFonts w:ascii="Calibri" w:hAnsi="Calibri"/>
          <w:noProof/>
          <w:lang w:val="en-ZA" w:eastAsia="en-ZA"/>
        </w:rPr>
      </w:pPr>
      <w:r>
        <w:rPr>
          <w:rFonts w:ascii="Calibri" w:hAnsi="Calibri"/>
          <w:noProof/>
          <w:lang w:val="en-ZA" w:eastAsia="en-ZA"/>
        </w:rPr>
        <w:br/>
        <w:t xml:space="preserve">Also, for many users it is easier to edit the JSON version of the configuration rather than searching for each individual parameter.  This is done by clicking on the Open Settings (JSON) button near the top right corner of your VSCODE.  </w:t>
      </w:r>
      <w:r w:rsidRPr="004F7D64">
        <w:rPr>
          <w:rFonts w:ascii="Calibri" w:hAnsi="Calibri"/>
          <w:noProof/>
          <w:lang w:val="en-ZA" w:eastAsia="en-ZA"/>
        </w:rPr>
        <w:drawing>
          <wp:inline distT="0" distB="0" distL="0" distR="0" wp14:anchorId="1768412B" wp14:editId="1598D07C">
            <wp:extent cx="508000" cy="48260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000" cy="482600"/>
                    </a:xfrm>
                    <a:prstGeom prst="rect">
                      <a:avLst/>
                    </a:prstGeom>
                  </pic:spPr>
                </pic:pic>
              </a:graphicData>
            </a:graphic>
          </wp:inline>
        </w:drawing>
      </w:r>
    </w:p>
    <w:p w14:paraId="557C28F3" w14:textId="1EAC2CED" w:rsidR="00474468" w:rsidRDefault="00474468" w:rsidP="006E6C56">
      <w:pPr>
        <w:ind w:left="0"/>
        <w:rPr>
          <w:rFonts w:ascii="Calibri" w:hAnsi="Calibri"/>
          <w:noProof/>
          <w:lang w:val="en-ZA" w:eastAsia="en-ZA"/>
        </w:rPr>
      </w:pPr>
    </w:p>
    <w:p w14:paraId="173BCBF8" w14:textId="77777777" w:rsidR="00474468" w:rsidRDefault="00474468" w:rsidP="006E6C56">
      <w:pPr>
        <w:ind w:left="0"/>
        <w:rPr>
          <w:rFonts w:ascii="Calibri" w:hAnsi="Calibri"/>
          <w:noProof/>
          <w:lang w:val="en-ZA" w:eastAsia="en-ZA"/>
        </w:rPr>
      </w:pPr>
      <w:r>
        <w:rPr>
          <w:rFonts w:ascii="Calibri" w:hAnsi="Calibri"/>
          <w:noProof/>
        </w:rPr>
        <w:lastRenderedPageBreak/>
        <w:drawing>
          <wp:inline distT="0" distB="0" distL="0" distR="0" wp14:anchorId="1F463E0C" wp14:editId="64C7199D">
            <wp:extent cx="5760720" cy="4206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14:paraId="6C0CACD4" w14:textId="77777777" w:rsidR="00474468" w:rsidRDefault="00474468" w:rsidP="006E6C56">
      <w:pPr>
        <w:ind w:left="0"/>
        <w:rPr>
          <w:rFonts w:ascii="Calibri" w:hAnsi="Calibri"/>
          <w:noProof/>
          <w:lang w:val="en-ZA" w:eastAsia="en-ZA"/>
        </w:rPr>
      </w:pPr>
    </w:p>
    <w:p w14:paraId="3D4F22A6" w14:textId="77777777" w:rsidR="00474468" w:rsidRDefault="00474468" w:rsidP="006E6C56">
      <w:pPr>
        <w:ind w:left="0"/>
        <w:rPr>
          <w:rFonts w:ascii="Calibri" w:hAnsi="Calibri"/>
          <w:noProof/>
          <w:lang w:val="en-ZA" w:eastAsia="en-ZA"/>
        </w:rPr>
      </w:pPr>
    </w:p>
    <w:p w14:paraId="1FF107DC" w14:textId="77777777" w:rsidR="008C1FB0" w:rsidRDefault="001C26CE" w:rsidP="006E6C56">
      <w:pPr>
        <w:ind w:left="0"/>
        <w:rPr>
          <w:rFonts w:ascii="Calibri" w:hAnsi="Calibri"/>
          <w:noProof/>
          <w:lang w:val="en-ZA" w:eastAsia="en-ZA"/>
        </w:rPr>
      </w:pPr>
      <w:r>
        <w:rPr>
          <w:rFonts w:ascii="Calibri" w:hAnsi="Calibri"/>
          <w:noProof/>
          <w:lang w:val="en-ZA" w:eastAsia="en-ZA"/>
        </w:rPr>
        <w:t>After adding all the parameters to the workspace, you setting should be like this:</w:t>
      </w:r>
    </w:p>
    <w:p w14:paraId="7CC73652" w14:textId="77777777" w:rsidR="001C26CE" w:rsidRDefault="001C26CE" w:rsidP="006E6C56">
      <w:pPr>
        <w:ind w:left="0"/>
        <w:rPr>
          <w:rFonts w:ascii="Calibri" w:hAnsi="Calibri"/>
          <w:noProof/>
          <w:lang w:val="en-ZA" w:eastAsia="en-ZA"/>
        </w:rPr>
      </w:pPr>
    </w:p>
    <w:p w14:paraId="017BD8DC"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w:t>
      </w:r>
    </w:p>
    <w:p w14:paraId="073B2726"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"folders</w:t>
      </w:r>
      <w:proofErr w:type="gramStart"/>
      <w:r w:rsidRPr="000F4CA0">
        <w:rPr>
          <w:rFonts w:ascii="Consolas" w:hAnsi="Consolas"/>
          <w:color w:val="000000" w:themeColor="text1"/>
          <w:sz w:val="21"/>
          <w:szCs w:val="21"/>
        </w:rPr>
        <w:t>":[</w:t>
      </w:r>
      <w:proofErr w:type="gramEnd"/>
    </w:p>
    <w:p w14:paraId="03598B44"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1D405FFF"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roofErr w:type="spellStart"/>
      <w:r w:rsidRPr="000F4CA0">
        <w:rPr>
          <w:rFonts w:ascii="Consolas" w:hAnsi="Consolas"/>
          <w:color w:val="000000" w:themeColor="text1"/>
          <w:sz w:val="21"/>
          <w:szCs w:val="21"/>
        </w:rPr>
        <w:t>uri</w:t>
      </w:r>
      <w:proofErr w:type="spellEnd"/>
      <w:r w:rsidRPr="000F4CA0">
        <w:rPr>
          <w:rFonts w:ascii="Consolas" w:hAnsi="Consolas"/>
          <w:color w:val="000000" w:themeColor="text1"/>
          <w:sz w:val="21"/>
          <w:szCs w:val="21"/>
        </w:rPr>
        <w:t xml:space="preserve">": </w:t>
      </w:r>
      <w:r w:rsidR="007B231D" w:rsidRPr="000F4CA0">
        <w:rPr>
          <w:rFonts w:ascii="Consolas" w:hAnsi="Consolas"/>
          <w:color w:val="000000" w:themeColor="text1"/>
          <w:sz w:val="21"/>
          <w:szCs w:val="21"/>
        </w:rPr>
        <w:t>"</w:t>
      </w:r>
      <w:proofErr w:type="spellStart"/>
      <w:r w:rsidR="007B231D" w:rsidRPr="000F4CA0">
        <w:rPr>
          <w:rFonts w:ascii="Consolas" w:hAnsi="Consolas"/>
          <w:color w:val="000000" w:themeColor="text1"/>
          <w:sz w:val="21"/>
          <w:szCs w:val="21"/>
        </w:rPr>
        <w:t>Rest</w:t>
      </w:r>
      <w:r w:rsidRPr="000F4CA0">
        <w:rPr>
          <w:rFonts w:ascii="Consolas" w:hAnsi="Consolas"/>
          <w:color w:val="000000" w:themeColor="text1"/>
          <w:sz w:val="21"/>
          <w:szCs w:val="21"/>
        </w:rPr>
        <w:t>FS</w:t>
      </w:r>
      <w:proofErr w:type="spellEnd"/>
      <w:r w:rsidRPr="000F4CA0">
        <w:rPr>
          <w:rFonts w:ascii="Consolas" w:hAnsi="Consolas"/>
          <w:color w:val="000000" w:themeColor="text1"/>
          <w:sz w:val="21"/>
          <w:szCs w:val="21"/>
        </w:rPr>
        <w:t>:/",</w:t>
      </w:r>
    </w:p>
    <w:p w14:paraId="49AF82E1"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"name": "Account - DEMO",</w:t>
      </w:r>
    </w:p>
    <w:p w14:paraId="6D3CCDA3"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       </w:t>
      </w:r>
    </w:p>
    <w:p w14:paraId="50A9CAEB"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1CDA7802"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"settings": {</w:t>
      </w:r>
    </w:p>
    <w:p w14:paraId="043AA804" w14:textId="1FF951B3"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roofErr w:type="spellStart"/>
      <w:del w:id="43" w:author="Ian McGowan" w:date="2019-11-20T21:46:00Z">
        <w:r w:rsidRPr="000F4CA0" w:rsidDel="00826ACE">
          <w:rPr>
            <w:rFonts w:ascii="Consolas" w:hAnsi="Consolas"/>
            <w:color w:val="000000" w:themeColor="text1"/>
            <w:sz w:val="21"/>
            <w:szCs w:val="21"/>
          </w:rPr>
          <w:delText>mvon.</w:delText>
        </w:r>
      </w:del>
      <w:proofErr w:type="gramStart"/>
      <w:ins w:id="44" w:author="Ian McGowan" w:date="2019-11-20T21:46:00Z">
        <w:r w:rsidR="00826ACE">
          <w:rPr>
            <w:rFonts w:ascii="Consolas" w:hAnsi="Consolas"/>
            <w:color w:val="000000" w:themeColor="text1"/>
            <w:sz w:val="21"/>
            <w:szCs w:val="21"/>
          </w:rPr>
          <w:t>mvbasic.</w:t>
        </w:r>
      </w:ins>
      <w:r w:rsidR="007B231D" w:rsidRPr="000F4CA0">
        <w:rPr>
          <w:rFonts w:ascii="Consolas" w:hAnsi="Consolas"/>
          <w:color w:val="000000" w:themeColor="text1"/>
          <w:sz w:val="21"/>
          <w:szCs w:val="21"/>
        </w:rPr>
        <w:t>RestPath</w:t>
      </w:r>
      <w:proofErr w:type="spellEnd"/>
      <w:proofErr w:type="gramEnd"/>
      <w:r w:rsidRPr="000F4CA0">
        <w:rPr>
          <w:rFonts w:ascii="Consolas" w:hAnsi="Consolas"/>
          <w:color w:val="000000" w:themeColor="text1"/>
          <w:sz w:val="21"/>
          <w:szCs w:val="21"/>
        </w:rPr>
        <w:t>": "</w:t>
      </w:r>
      <w:r w:rsidR="007B231D" w:rsidRPr="000F4CA0">
        <w:rPr>
          <w:rFonts w:ascii="Consolas" w:hAnsi="Consolas"/>
          <w:color w:val="000000" w:themeColor="text1"/>
          <w:sz w:val="21"/>
          <w:szCs w:val="21"/>
        </w:rPr>
        <w:t>http://localhost</w:t>
      </w:r>
      <w:r w:rsidR="00142FE2" w:rsidRPr="000F4CA0">
        <w:rPr>
          <w:rFonts w:ascii="Consolas" w:hAnsi="Consolas"/>
          <w:color w:val="000000" w:themeColor="text1"/>
          <w:sz w:val="21"/>
          <w:szCs w:val="21"/>
        </w:rPr>
        <w:t>:9005</w:t>
      </w:r>
      <w:r w:rsidR="007B231D" w:rsidRPr="000F4CA0">
        <w:rPr>
          <w:rFonts w:ascii="Consolas" w:hAnsi="Consolas"/>
          <w:color w:val="000000" w:themeColor="text1"/>
          <w:sz w:val="21"/>
          <w:szCs w:val="21"/>
        </w:rPr>
        <w:t>/</w:t>
      </w:r>
      <w:r w:rsidRPr="000F4CA0">
        <w:rPr>
          <w:rFonts w:ascii="Consolas" w:hAnsi="Consolas"/>
          <w:color w:val="000000" w:themeColor="text1"/>
          <w:sz w:val="21"/>
          <w:szCs w:val="21"/>
        </w:rPr>
        <w:t>",</w:t>
      </w:r>
    </w:p>
    <w:p w14:paraId="44FAFE93" w14:textId="01BD9DCD" w:rsidR="00125BEB" w:rsidRPr="000F4CA0" w:rsidRDefault="00125BEB" w:rsidP="00125BEB">
      <w:pPr>
        <w:shd w:val="clear" w:color="auto" w:fill="FFFFFF"/>
        <w:spacing w:before="0" w:line="285" w:lineRule="atLeast"/>
        <w:ind w:left="0"/>
        <w:rPr>
          <w:rFonts w:ascii="Consolas" w:hAnsi="Consolas" w:cs="Consolas"/>
          <w:color w:val="000000" w:themeColor="text1"/>
          <w:sz w:val="21"/>
          <w:szCs w:val="21"/>
        </w:rPr>
      </w:pPr>
      <w:r w:rsidRPr="000F4CA0">
        <w:rPr>
          <w:rFonts w:ascii="Consolas" w:hAnsi="Consolas" w:cs="Consolas"/>
          <w:color w:val="000000" w:themeColor="text1"/>
          <w:sz w:val="21"/>
          <w:szCs w:val="21"/>
        </w:rPr>
        <w:t>        "</w:t>
      </w:r>
      <w:proofErr w:type="spellStart"/>
      <w:del w:id="45" w:author="Ian McGowan" w:date="2019-11-20T21:46:00Z">
        <w:r w:rsidRPr="000F4CA0" w:rsidDel="00826ACE">
          <w:rPr>
            <w:rFonts w:ascii="Consolas" w:hAnsi="Consolas" w:cs="Consolas"/>
            <w:color w:val="000000" w:themeColor="text1"/>
            <w:sz w:val="21"/>
            <w:szCs w:val="21"/>
          </w:rPr>
          <w:delText>mvon.</w:delText>
        </w:r>
      </w:del>
      <w:proofErr w:type="gramStart"/>
      <w:ins w:id="46" w:author="Ian McGowan" w:date="2019-11-20T21:46:00Z">
        <w:r w:rsidR="00826ACE">
          <w:rPr>
            <w:rFonts w:ascii="Consolas" w:hAnsi="Consolas" w:cs="Consolas"/>
            <w:color w:val="000000" w:themeColor="text1"/>
            <w:sz w:val="21"/>
            <w:szCs w:val="21"/>
          </w:rPr>
          <w:t>mvbasic.</w:t>
        </w:r>
      </w:ins>
      <w:r w:rsidRPr="000F4CA0">
        <w:rPr>
          <w:rFonts w:ascii="Consolas" w:hAnsi="Consolas" w:cs="Consolas"/>
          <w:color w:val="000000" w:themeColor="text1"/>
          <w:sz w:val="21"/>
          <w:szCs w:val="21"/>
        </w:rPr>
        <w:t>GatewayType</w:t>
      </w:r>
      <w:proofErr w:type="spellEnd"/>
      <w:proofErr w:type="gramEnd"/>
      <w:r w:rsidRPr="000F4CA0">
        <w:rPr>
          <w:rFonts w:ascii="Consolas" w:hAnsi="Consolas" w:cs="Consolas"/>
          <w:color w:val="000000" w:themeColor="text1"/>
          <w:sz w:val="21"/>
          <w:szCs w:val="21"/>
        </w:rPr>
        <w:t>": "</w:t>
      </w:r>
      <w:r>
        <w:rPr>
          <w:rFonts w:ascii="Consolas" w:hAnsi="Consolas" w:cs="Consolas"/>
          <w:color w:val="000000" w:themeColor="text1"/>
          <w:sz w:val="21"/>
          <w:szCs w:val="21"/>
        </w:rPr>
        <w:t>Universe</w:t>
      </w:r>
      <w:r w:rsidRPr="000F4CA0">
        <w:rPr>
          <w:rFonts w:ascii="Consolas" w:hAnsi="Consolas" w:cs="Consolas"/>
          <w:color w:val="000000" w:themeColor="text1"/>
          <w:sz w:val="21"/>
          <w:szCs w:val="21"/>
        </w:rPr>
        <w:t>",</w:t>
      </w:r>
    </w:p>
    <w:p w14:paraId="670D905A" w14:textId="464FC63B"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roofErr w:type="spellStart"/>
      <w:del w:id="47" w:author="Ian McGowan" w:date="2019-11-20T21:46:00Z">
        <w:r w:rsidRPr="00125BEB" w:rsidDel="00826ACE">
          <w:rPr>
            <w:rFonts w:ascii="Consolas" w:hAnsi="Consolas"/>
            <w:color w:val="000000" w:themeColor="text1"/>
            <w:sz w:val="21"/>
            <w:szCs w:val="21"/>
          </w:rPr>
          <w:delText>mvon.</w:delText>
        </w:r>
      </w:del>
      <w:proofErr w:type="gramStart"/>
      <w:ins w:id="48" w:author="Ian McGowan" w:date="2019-11-20T21:46:00Z">
        <w:r w:rsidR="00826ACE">
          <w:rPr>
            <w:rFonts w:ascii="Consolas" w:hAnsi="Consolas"/>
            <w:color w:val="000000" w:themeColor="text1"/>
            <w:sz w:val="21"/>
            <w:szCs w:val="21"/>
          </w:rPr>
          <w:t>mvbasic.</w:t>
        </w:r>
      </w:ins>
      <w:r w:rsidRPr="00125BEB">
        <w:rPr>
          <w:rFonts w:ascii="Consolas" w:hAnsi="Consolas"/>
          <w:color w:val="000000" w:themeColor="text1"/>
          <w:sz w:val="21"/>
          <w:szCs w:val="21"/>
        </w:rPr>
        <w:t>UseGateway</w:t>
      </w:r>
      <w:proofErr w:type="spellEnd"/>
      <w:proofErr w:type="gramEnd"/>
      <w:r w:rsidRPr="00125BEB">
        <w:rPr>
          <w:rFonts w:ascii="Consolas" w:hAnsi="Consolas"/>
          <w:color w:val="000000" w:themeColor="text1"/>
          <w:sz w:val="21"/>
          <w:szCs w:val="21"/>
        </w:rPr>
        <w:t>": true,</w:t>
      </w:r>
    </w:p>
    <w:p w14:paraId="0E67BE41" w14:textId="1E312F81"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roofErr w:type="spellStart"/>
      <w:del w:id="49" w:author="Ian McGowan" w:date="2019-11-20T21:46:00Z">
        <w:r w:rsidRPr="00125BEB" w:rsidDel="00826ACE">
          <w:rPr>
            <w:rFonts w:ascii="Consolas" w:hAnsi="Consolas"/>
            <w:color w:val="000000" w:themeColor="text1"/>
            <w:sz w:val="21"/>
            <w:szCs w:val="21"/>
          </w:rPr>
          <w:delText>mvon.</w:delText>
        </w:r>
      </w:del>
      <w:proofErr w:type="gramStart"/>
      <w:ins w:id="50" w:author="Ian McGowan" w:date="2019-11-20T21:46:00Z">
        <w:r w:rsidR="00826ACE">
          <w:rPr>
            <w:rFonts w:ascii="Consolas" w:hAnsi="Consolas"/>
            <w:color w:val="000000" w:themeColor="text1"/>
            <w:sz w:val="21"/>
            <w:szCs w:val="21"/>
          </w:rPr>
          <w:t>mvbasic.</w:t>
        </w:r>
      </w:ins>
      <w:r w:rsidRPr="00125BEB">
        <w:rPr>
          <w:rFonts w:ascii="Consolas" w:hAnsi="Consolas"/>
          <w:color w:val="000000" w:themeColor="text1"/>
          <w:sz w:val="21"/>
          <w:szCs w:val="21"/>
        </w:rPr>
        <w:t>RemoteHost</w:t>
      </w:r>
      <w:proofErr w:type="spellEnd"/>
      <w:proofErr w:type="gramEnd"/>
      <w:r w:rsidRPr="00125BEB">
        <w:rPr>
          <w:rFonts w:ascii="Consolas" w:hAnsi="Consolas"/>
          <w:color w:val="000000" w:themeColor="text1"/>
          <w:sz w:val="21"/>
          <w:szCs w:val="21"/>
        </w:rPr>
        <w:t>": "192.168.1.2",</w:t>
      </w:r>
    </w:p>
    <w:p w14:paraId="26C30882" w14:textId="240C9E1B"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w:t>
      </w:r>
      <w:proofErr w:type="spellStart"/>
      <w:del w:id="51" w:author="Ian McGowan" w:date="2019-11-20T21:46:00Z">
        <w:r w:rsidRPr="00125BEB" w:rsidDel="00826ACE">
          <w:rPr>
            <w:rFonts w:ascii="Consolas" w:hAnsi="Consolas"/>
            <w:color w:val="000000" w:themeColor="text1"/>
            <w:sz w:val="21"/>
            <w:szCs w:val="21"/>
          </w:rPr>
          <w:delText>mvon.</w:delText>
        </w:r>
      </w:del>
      <w:proofErr w:type="gramStart"/>
      <w:ins w:id="52" w:author="Ian McGowan" w:date="2019-11-20T21:46:00Z">
        <w:r w:rsidR="00826ACE">
          <w:rPr>
            <w:rFonts w:ascii="Consolas" w:hAnsi="Consolas"/>
            <w:color w:val="000000" w:themeColor="text1"/>
            <w:sz w:val="21"/>
            <w:szCs w:val="21"/>
          </w:rPr>
          <w:t>mvbasic.</w:t>
        </w:r>
      </w:ins>
      <w:r w:rsidRPr="00125BEB">
        <w:rPr>
          <w:rFonts w:ascii="Consolas" w:hAnsi="Consolas"/>
          <w:color w:val="000000" w:themeColor="text1"/>
          <w:sz w:val="21"/>
          <w:szCs w:val="21"/>
        </w:rPr>
        <w:t>UserName</w:t>
      </w:r>
      <w:proofErr w:type="spellEnd"/>
      <w:proofErr w:type="gramEnd"/>
      <w:r w:rsidRPr="00125BEB">
        <w:rPr>
          <w:rFonts w:ascii="Consolas" w:hAnsi="Consolas"/>
          <w:color w:val="000000" w:themeColor="text1"/>
          <w:sz w:val="21"/>
          <w:szCs w:val="21"/>
        </w:rPr>
        <w:t>": "</w:t>
      </w:r>
      <w:proofErr w:type="spellStart"/>
      <w:r>
        <w:rPr>
          <w:rFonts w:ascii="Consolas" w:hAnsi="Consolas"/>
          <w:color w:val="000000" w:themeColor="text1"/>
          <w:sz w:val="21"/>
          <w:szCs w:val="21"/>
        </w:rPr>
        <w:t>myUserName</w:t>
      </w:r>
      <w:proofErr w:type="spellEnd"/>
      <w:r w:rsidRPr="00125BEB">
        <w:rPr>
          <w:rFonts w:ascii="Consolas" w:hAnsi="Consolas"/>
          <w:color w:val="000000" w:themeColor="text1"/>
          <w:sz w:val="21"/>
          <w:szCs w:val="21"/>
        </w:rPr>
        <w:t>",</w:t>
      </w:r>
    </w:p>
    <w:p w14:paraId="232A31AE" w14:textId="3A39C0F3"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w:t>
      </w:r>
      <w:proofErr w:type="spellStart"/>
      <w:del w:id="53" w:author="Ian McGowan" w:date="2019-11-20T21:46:00Z">
        <w:r w:rsidRPr="00125BEB" w:rsidDel="00826ACE">
          <w:rPr>
            <w:rFonts w:ascii="Consolas" w:hAnsi="Consolas"/>
            <w:color w:val="000000" w:themeColor="text1"/>
            <w:sz w:val="21"/>
            <w:szCs w:val="21"/>
          </w:rPr>
          <w:delText>mvon.</w:delText>
        </w:r>
      </w:del>
      <w:proofErr w:type="gramStart"/>
      <w:ins w:id="54" w:author="Ian McGowan" w:date="2019-11-20T21:46:00Z">
        <w:r w:rsidR="00826ACE">
          <w:rPr>
            <w:rFonts w:ascii="Consolas" w:hAnsi="Consolas"/>
            <w:color w:val="000000" w:themeColor="text1"/>
            <w:sz w:val="21"/>
            <w:szCs w:val="21"/>
          </w:rPr>
          <w:t>mvbasic.</w:t>
        </w:r>
      </w:ins>
      <w:r w:rsidRPr="00125BEB">
        <w:rPr>
          <w:rFonts w:ascii="Consolas" w:hAnsi="Consolas"/>
          <w:color w:val="000000" w:themeColor="text1"/>
          <w:sz w:val="21"/>
          <w:szCs w:val="21"/>
        </w:rPr>
        <w:t>Password</w:t>
      </w:r>
      <w:proofErr w:type="spellEnd"/>
      <w:proofErr w:type="gramEnd"/>
      <w:r w:rsidRPr="00125BEB">
        <w:rPr>
          <w:rFonts w:ascii="Consolas" w:hAnsi="Consolas"/>
          <w:color w:val="000000" w:themeColor="text1"/>
          <w:sz w:val="21"/>
          <w:szCs w:val="21"/>
        </w:rPr>
        <w:t>": "</w:t>
      </w:r>
      <w:proofErr w:type="spellStart"/>
      <w:r>
        <w:rPr>
          <w:rFonts w:ascii="Consolas" w:hAnsi="Consolas"/>
          <w:color w:val="000000" w:themeColor="text1"/>
          <w:sz w:val="21"/>
          <w:szCs w:val="21"/>
        </w:rPr>
        <w:t>mvPassword</w:t>
      </w:r>
      <w:proofErr w:type="spellEnd"/>
      <w:r w:rsidRPr="00125BEB">
        <w:rPr>
          <w:rFonts w:ascii="Consolas" w:hAnsi="Consolas"/>
          <w:color w:val="000000" w:themeColor="text1"/>
          <w:sz w:val="21"/>
          <w:szCs w:val="21"/>
        </w:rPr>
        <w:t>",</w:t>
      </w:r>
    </w:p>
    <w:p w14:paraId="594C5946" w14:textId="66AD12E1" w:rsidR="001C26CE" w:rsidRPr="000F4CA0"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w:t>
      </w:r>
      <w:proofErr w:type="spellStart"/>
      <w:del w:id="55" w:author="Ian McGowan" w:date="2019-11-20T21:46:00Z">
        <w:r w:rsidRPr="00125BEB" w:rsidDel="00826ACE">
          <w:rPr>
            <w:rFonts w:ascii="Consolas" w:hAnsi="Consolas"/>
            <w:color w:val="000000" w:themeColor="text1"/>
            <w:sz w:val="21"/>
            <w:szCs w:val="21"/>
          </w:rPr>
          <w:delText>mvon.</w:delText>
        </w:r>
      </w:del>
      <w:proofErr w:type="gramStart"/>
      <w:ins w:id="56" w:author="Ian McGowan" w:date="2019-11-20T21:46:00Z">
        <w:r w:rsidR="00826ACE">
          <w:rPr>
            <w:rFonts w:ascii="Consolas" w:hAnsi="Consolas"/>
            <w:color w:val="000000" w:themeColor="text1"/>
            <w:sz w:val="21"/>
            <w:szCs w:val="21"/>
          </w:rPr>
          <w:t>mvbasic.</w:t>
        </w:r>
      </w:ins>
      <w:r w:rsidRPr="00125BEB">
        <w:rPr>
          <w:rFonts w:ascii="Consolas" w:hAnsi="Consolas"/>
          <w:color w:val="000000" w:themeColor="text1"/>
          <w:sz w:val="21"/>
          <w:szCs w:val="21"/>
        </w:rPr>
        <w:t>Account</w:t>
      </w:r>
      <w:proofErr w:type="spellEnd"/>
      <w:proofErr w:type="gramEnd"/>
      <w:r w:rsidRPr="00125BEB">
        <w:rPr>
          <w:rFonts w:ascii="Consolas" w:hAnsi="Consolas"/>
          <w:color w:val="000000" w:themeColor="text1"/>
          <w:sz w:val="21"/>
          <w:szCs w:val="21"/>
        </w:rPr>
        <w:t>": "</w:t>
      </w:r>
      <w:r>
        <w:rPr>
          <w:rFonts w:ascii="Consolas" w:hAnsi="Consolas"/>
          <w:color w:val="000000" w:themeColor="text1"/>
          <w:sz w:val="21"/>
          <w:szCs w:val="21"/>
        </w:rPr>
        <w:t>DEMO</w:t>
      </w:r>
      <w:r w:rsidRPr="00125BEB">
        <w:rPr>
          <w:rFonts w:ascii="Consolas" w:hAnsi="Consolas"/>
          <w:color w:val="000000" w:themeColor="text1"/>
          <w:sz w:val="21"/>
          <w:szCs w:val="21"/>
        </w:rPr>
        <w:t>",</w:t>
      </w:r>
      <w:r w:rsidR="001C26CE" w:rsidRPr="000F4CA0">
        <w:rPr>
          <w:rFonts w:ascii="Consolas" w:hAnsi="Consolas"/>
          <w:color w:val="000000" w:themeColor="text1"/>
          <w:sz w:val="21"/>
          <w:szCs w:val="21"/>
        </w:rPr>
        <w:t>        </w:t>
      </w:r>
    </w:p>
    <w:p w14:paraId="06598CE6"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roofErr w:type="spellStart"/>
      <w:proofErr w:type="gramStart"/>
      <w:r w:rsidRPr="00125BEB">
        <w:rPr>
          <w:rFonts w:ascii="Consolas" w:hAnsi="Consolas"/>
          <w:color w:val="000000" w:themeColor="text1"/>
          <w:sz w:val="21"/>
          <w:szCs w:val="21"/>
        </w:rPr>
        <w:t>files.associations</w:t>
      </w:r>
      <w:proofErr w:type="spellEnd"/>
      <w:proofErr w:type="gramEnd"/>
      <w:r w:rsidRPr="00125BEB">
        <w:rPr>
          <w:rFonts w:ascii="Consolas" w:hAnsi="Consolas"/>
          <w:color w:val="000000" w:themeColor="text1"/>
          <w:sz w:val="21"/>
          <w:szCs w:val="21"/>
        </w:rPr>
        <w:t>": {</w:t>
      </w:r>
    </w:p>
    <w:p w14:paraId="347EFDE4" w14:textId="053076B9"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 "</w:t>
      </w:r>
      <w:proofErr w:type="spellStart"/>
      <w:del w:id="57" w:author="Ian McGowan" w:date="2019-11-20T21:47:00Z">
        <w:r w:rsidRPr="00125BEB" w:rsidDel="00826ACE">
          <w:rPr>
            <w:rFonts w:ascii="Consolas" w:hAnsi="Consolas"/>
            <w:color w:val="000000" w:themeColor="text1"/>
            <w:sz w:val="21"/>
            <w:szCs w:val="21"/>
          </w:rPr>
          <w:delText>mvon"</w:delText>
        </w:r>
      </w:del>
      <w:ins w:id="58" w:author="Ian McGowan" w:date="2019-11-20T21:47:00Z">
        <w:r w:rsidR="00826ACE">
          <w:rPr>
            <w:rFonts w:ascii="Consolas" w:hAnsi="Consolas"/>
            <w:color w:val="000000" w:themeColor="text1"/>
            <w:sz w:val="21"/>
            <w:szCs w:val="21"/>
          </w:rPr>
          <w:t>mvbasic</w:t>
        </w:r>
        <w:proofErr w:type="spellEnd"/>
        <w:r w:rsidR="00826ACE">
          <w:rPr>
            <w:rFonts w:ascii="Consolas" w:hAnsi="Consolas"/>
            <w:color w:val="000000" w:themeColor="text1"/>
            <w:sz w:val="21"/>
            <w:szCs w:val="21"/>
          </w:rPr>
          <w:t>”</w:t>
        </w:r>
      </w:ins>
    </w:p>
    <w:p w14:paraId="06DEDF5C"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
    <w:p w14:paraId="6109B8A1" w14:textId="0F4117E8"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4CFCEF66"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lastRenderedPageBreak/>
        <w:t>}</w:t>
      </w:r>
    </w:p>
    <w:p w14:paraId="66B5A088" w14:textId="77777777" w:rsidR="00125BEB" w:rsidRDefault="00125BEB" w:rsidP="006E6C56">
      <w:pPr>
        <w:ind w:left="0"/>
        <w:rPr>
          <w:rFonts w:ascii="Calibri" w:hAnsi="Calibri"/>
          <w:noProof/>
          <w:lang w:val="en-ZA" w:eastAsia="en-ZA"/>
        </w:rPr>
      </w:pPr>
    </w:p>
    <w:p w14:paraId="23023268" w14:textId="50CD7E81" w:rsidR="001C26CE" w:rsidRDefault="001C26CE" w:rsidP="006E6C56">
      <w:pPr>
        <w:ind w:left="0"/>
        <w:rPr>
          <w:rFonts w:ascii="Calibri" w:hAnsi="Calibri"/>
          <w:noProof/>
          <w:lang w:val="en-ZA" w:eastAsia="en-ZA"/>
        </w:rPr>
      </w:pPr>
      <w:r>
        <w:rPr>
          <w:rFonts w:ascii="Calibri" w:hAnsi="Calibri"/>
          <w:noProof/>
          <w:lang w:val="en-ZA" w:eastAsia="en-ZA"/>
        </w:rPr>
        <w:t xml:space="preserve">This is the base settings required to connect to </w:t>
      </w:r>
      <w:r w:rsidR="00125BEB">
        <w:rPr>
          <w:rFonts w:ascii="Calibri" w:hAnsi="Calibri"/>
          <w:noProof/>
          <w:lang w:val="en-ZA" w:eastAsia="en-ZA"/>
        </w:rPr>
        <w:t xml:space="preserve">an Universe </w:t>
      </w:r>
      <w:r>
        <w:rPr>
          <w:rFonts w:ascii="Calibri" w:hAnsi="Calibri"/>
          <w:noProof/>
          <w:lang w:val="en-ZA" w:eastAsia="en-ZA"/>
        </w:rPr>
        <w:t>MV Server. Press Ctl-S to save your settings.</w:t>
      </w:r>
      <w:r w:rsidR="00125BEB">
        <w:rPr>
          <w:rFonts w:ascii="Calibri" w:hAnsi="Calibri"/>
          <w:noProof/>
          <w:lang w:val="en-ZA" w:eastAsia="en-ZA"/>
        </w:rPr>
        <w:t xml:space="preserve">  See example settings for other supported MV Servers below.</w:t>
      </w:r>
    </w:p>
    <w:p w14:paraId="265485EB" w14:textId="77777777" w:rsidR="001C26CE" w:rsidRDefault="001C26CE" w:rsidP="006E6C56">
      <w:pPr>
        <w:ind w:left="0"/>
        <w:rPr>
          <w:rFonts w:ascii="Calibri" w:hAnsi="Calibri"/>
          <w:noProof/>
          <w:lang w:val="en-ZA" w:eastAsia="en-ZA"/>
        </w:rPr>
      </w:pPr>
    </w:p>
    <w:p w14:paraId="13A23C73" w14:textId="77777777" w:rsidR="001C26CE" w:rsidRDefault="001C26CE" w:rsidP="001C26CE">
      <w:pPr>
        <w:pStyle w:val="Heading2"/>
        <w:rPr>
          <w:noProof/>
          <w:lang w:val="en-ZA" w:eastAsia="en-ZA"/>
        </w:rPr>
      </w:pPr>
      <w:bookmarkStart w:id="59" w:name="_Toc19972211"/>
      <w:r>
        <w:rPr>
          <w:noProof/>
          <w:lang w:val="en-ZA" w:eastAsia="en-ZA"/>
        </w:rPr>
        <w:t>Testing the connection</w:t>
      </w:r>
      <w:bookmarkEnd w:id="59"/>
    </w:p>
    <w:p w14:paraId="51F5C478" w14:textId="69D0439B" w:rsidR="001C26CE" w:rsidRDefault="001C26CE" w:rsidP="006E6C56">
      <w:pPr>
        <w:ind w:left="0"/>
        <w:rPr>
          <w:rFonts w:ascii="Calibri" w:hAnsi="Calibri"/>
          <w:noProof/>
          <w:lang w:val="en-ZA" w:eastAsia="en-ZA"/>
        </w:rPr>
      </w:pPr>
      <w:r>
        <w:rPr>
          <w:rFonts w:ascii="Calibri" w:hAnsi="Calibri"/>
          <w:noProof/>
          <w:lang w:val="en-ZA" w:eastAsia="en-ZA"/>
        </w:rPr>
        <w:t xml:space="preserve">We can test to if </w:t>
      </w:r>
      <w:r w:rsidR="00125BEB">
        <w:rPr>
          <w:rFonts w:ascii="Calibri" w:hAnsi="Calibri"/>
          <w:noProof/>
          <w:lang w:val="en-ZA" w:eastAsia="en-ZA"/>
        </w:rPr>
        <w:t xml:space="preserve">the </w:t>
      </w:r>
      <w:r>
        <w:rPr>
          <w:rFonts w:ascii="Calibri" w:hAnsi="Calibri"/>
          <w:noProof/>
          <w:lang w:val="en-ZA" w:eastAsia="en-ZA"/>
        </w:rPr>
        <w:t>connection to MV</w:t>
      </w:r>
      <w:r w:rsidR="00125BEB">
        <w:rPr>
          <w:rFonts w:ascii="Calibri" w:hAnsi="Calibri"/>
          <w:noProof/>
          <w:lang w:val="en-ZA" w:eastAsia="en-ZA"/>
        </w:rPr>
        <w:t xml:space="preserve"> server</w:t>
      </w:r>
      <w:r>
        <w:rPr>
          <w:rFonts w:ascii="Calibri" w:hAnsi="Calibri"/>
          <w:noProof/>
          <w:lang w:val="en-ZA" w:eastAsia="en-ZA"/>
        </w:rPr>
        <w:t xml:space="preserve"> works by Pressing </w:t>
      </w:r>
      <w:r w:rsidRPr="001C26CE">
        <w:rPr>
          <w:rFonts w:ascii="Calibri" w:hAnsi="Calibri"/>
          <w:b/>
          <w:noProof/>
          <w:lang w:val="en-ZA" w:eastAsia="en-ZA"/>
        </w:rPr>
        <w:t>F1</w:t>
      </w:r>
      <w:r>
        <w:rPr>
          <w:rFonts w:ascii="Calibri" w:hAnsi="Calibri"/>
          <w:noProof/>
          <w:lang w:val="en-ZA" w:eastAsia="en-ZA"/>
        </w:rPr>
        <w:t xml:space="preserve">. VSCODE will prompt you for the command to run. Type </w:t>
      </w:r>
      <w:r w:rsidRPr="001C26CE">
        <w:rPr>
          <w:rFonts w:ascii="Calibri" w:hAnsi="Calibri"/>
          <w:b/>
          <w:noProof/>
          <w:lang w:val="en-ZA" w:eastAsia="en-ZA"/>
        </w:rPr>
        <w:t>Connect</w:t>
      </w:r>
      <w:r>
        <w:rPr>
          <w:rFonts w:ascii="Calibri" w:hAnsi="Calibri"/>
          <w:noProof/>
          <w:lang w:val="en-ZA" w:eastAsia="en-ZA"/>
        </w:rPr>
        <w:t xml:space="preserve"> to display all commands with Connect in it and is displays:</w:t>
      </w:r>
    </w:p>
    <w:p w14:paraId="5C7F0E60" w14:textId="77777777" w:rsidR="001C26CE" w:rsidRDefault="001C26CE" w:rsidP="006E6C56">
      <w:pPr>
        <w:ind w:left="0"/>
        <w:rPr>
          <w:rFonts w:ascii="Calibri" w:hAnsi="Calibri"/>
          <w:noProof/>
          <w:lang w:val="en-ZA" w:eastAsia="en-ZA"/>
        </w:rPr>
      </w:pPr>
    </w:p>
    <w:p w14:paraId="11577077" w14:textId="77777777" w:rsidR="001C26CE" w:rsidRDefault="007B231D" w:rsidP="006E6C56">
      <w:pPr>
        <w:ind w:left="0"/>
        <w:rPr>
          <w:rFonts w:ascii="Calibri" w:hAnsi="Calibri"/>
          <w:noProof/>
          <w:lang w:val="en-ZA" w:eastAsia="en-ZA"/>
        </w:rPr>
      </w:pPr>
      <w:r>
        <w:rPr>
          <w:rFonts w:ascii="Calibri" w:hAnsi="Calibri"/>
          <w:noProof/>
        </w:rPr>
        <w:drawing>
          <wp:inline distT="0" distB="0" distL="0" distR="0" wp14:anchorId="452E9246" wp14:editId="26AE5309">
            <wp:extent cx="5753100" cy="4314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28234CF" w14:textId="77777777" w:rsidR="001C26CE" w:rsidRDefault="001C26CE" w:rsidP="006E6C56">
      <w:pPr>
        <w:ind w:left="0"/>
        <w:rPr>
          <w:rFonts w:ascii="Calibri" w:hAnsi="Calibri"/>
          <w:noProof/>
          <w:lang w:val="en-ZA" w:eastAsia="en-ZA"/>
        </w:rPr>
      </w:pPr>
    </w:p>
    <w:p w14:paraId="3830D027" w14:textId="77777777" w:rsidR="001C26CE" w:rsidRDefault="001C26CE" w:rsidP="006E6C56">
      <w:pPr>
        <w:ind w:left="0"/>
        <w:rPr>
          <w:rFonts w:ascii="Calibri" w:hAnsi="Calibri"/>
          <w:noProof/>
          <w:lang w:val="en-ZA" w:eastAsia="en-ZA"/>
        </w:rPr>
      </w:pPr>
      <w:r>
        <w:rPr>
          <w:rFonts w:ascii="Calibri" w:hAnsi="Calibri"/>
          <w:noProof/>
          <w:lang w:val="en-ZA" w:eastAsia="en-ZA"/>
        </w:rPr>
        <w:t xml:space="preserve">Select </w:t>
      </w:r>
      <w:r w:rsidRPr="007B231D">
        <w:rPr>
          <w:rFonts w:ascii="Calibri" w:hAnsi="Calibri"/>
          <w:b/>
          <w:noProof/>
          <w:lang w:val="en-ZA" w:eastAsia="en-ZA"/>
        </w:rPr>
        <w:t>Connect to MVON#</w:t>
      </w:r>
      <w:r w:rsidR="007B231D" w:rsidRPr="007B231D">
        <w:rPr>
          <w:rFonts w:ascii="Calibri" w:hAnsi="Calibri"/>
          <w:b/>
          <w:noProof/>
          <w:lang w:val="en-ZA" w:eastAsia="en-ZA"/>
        </w:rPr>
        <w:t xml:space="preserve"> REST FS</w:t>
      </w:r>
      <w:r>
        <w:rPr>
          <w:rFonts w:ascii="Calibri" w:hAnsi="Calibri"/>
          <w:noProof/>
          <w:lang w:val="en-ZA" w:eastAsia="en-ZA"/>
        </w:rPr>
        <w:t xml:space="preserve"> and the extension will connect to the server and retrieve a list of Directory files from the server.</w:t>
      </w:r>
    </w:p>
    <w:p w14:paraId="43AE31AC" w14:textId="77777777" w:rsidR="001C26CE" w:rsidRDefault="001C26CE" w:rsidP="006E6C56">
      <w:pPr>
        <w:ind w:left="0"/>
        <w:rPr>
          <w:rFonts w:ascii="Calibri" w:hAnsi="Calibri"/>
          <w:noProof/>
          <w:lang w:val="en-ZA" w:eastAsia="en-ZA"/>
        </w:rPr>
      </w:pPr>
    </w:p>
    <w:p w14:paraId="0CB47498" w14:textId="75BE8D9D" w:rsidR="001C26CE" w:rsidRDefault="00334EA8" w:rsidP="006E6C56">
      <w:pPr>
        <w:ind w:left="0"/>
        <w:rPr>
          <w:rFonts w:ascii="Calibri" w:hAnsi="Calibri"/>
          <w:noProof/>
          <w:lang w:val="en-ZA" w:eastAsia="en-ZA"/>
        </w:rPr>
      </w:pPr>
      <w:r>
        <w:rPr>
          <w:rFonts w:ascii="Calibri" w:hAnsi="Calibri"/>
          <w:noProof/>
          <w:lang w:val="en-ZA" w:eastAsia="en-ZA"/>
        </w:rPr>
        <w:t>If the connection is sucessful, the following messages will appear at the bottom left of the screen.</w:t>
      </w:r>
    </w:p>
    <w:p w14:paraId="01E9AE49" w14:textId="77777777" w:rsidR="00334EA8" w:rsidRDefault="0010353D" w:rsidP="006E6C56">
      <w:pPr>
        <w:ind w:left="0"/>
        <w:rPr>
          <w:rFonts w:ascii="Calibri" w:hAnsi="Calibri"/>
          <w:noProof/>
          <w:lang w:val="en-ZA" w:eastAsia="en-ZA"/>
        </w:rPr>
      </w:pPr>
      <w:r>
        <w:rPr>
          <w:rFonts w:ascii="Calibri" w:hAnsi="Calibri"/>
          <w:noProof/>
        </w:rPr>
        <w:lastRenderedPageBreak/>
        <w:drawing>
          <wp:inline distT="0" distB="0" distL="0" distR="0" wp14:anchorId="08B43E50" wp14:editId="05C745D4">
            <wp:extent cx="5760720" cy="42976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1A0E8BDD" w14:textId="77777777" w:rsidR="00125BEB" w:rsidRDefault="00125BEB">
      <w:pPr>
        <w:spacing w:before="0"/>
        <w:ind w:left="0"/>
        <w:rPr>
          <w:rFonts w:ascii="Calibri" w:hAnsi="Calibri"/>
          <w:noProof/>
          <w:lang w:val="en-ZA" w:eastAsia="en-ZA"/>
        </w:rPr>
      </w:pPr>
    </w:p>
    <w:p w14:paraId="16213A2A" w14:textId="60391201" w:rsidR="00125BEB" w:rsidRDefault="00125BEB" w:rsidP="00125BEB">
      <w:pPr>
        <w:ind w:left="0"/>
        <w:rPr>
          <w:rFonts w:ascii="Calibri" w:hAnsi="Calibri"/>
          <w:noProof/>
          <w:lang w:val="en-ZA" w:eastAsia="en-ZA"/>
        </w:rPr>
      </w:pPr>
      <w:r>
        <w:rPr>
          <w:rFonts w:ascii="Calibri" w:hAnsi="Calibri"/>
          <w:noProof/>
          <w:lang w:val="en-ZA" w:eastAsia="en-ZA"/>
        </w:rPr>
        <w:t>As each MV platform might require different parameters, a Workspace configuration example is provided for each of the following MV platforms.</w:t>
      </w:r>
    </w:p>
    <w:p w14:paraId="13C10B91"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Universe</w:t>
      </w:r>
    </w:p>
    <w:p w14:paraId="6FE576E4"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Unidata</w:t>
      </w:r>
    </w:p>
    <w:p w14:paraId="510EF207"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OpenQM</w:t>
      </w:r>
    </w:p>
    <w:p w14:paraId="4567D148"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jBASE</w:t>
      </w:r>
    </w:p>
    <w:p w14:paraId="3AD48FB9"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D3</w:t>
      </w:r>
    </w:p>
    <w:p w14:paraId="079A7A83"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MvBase</w:t>
      </w:r>
    </w:p>
    <w:p w14:paraId="2AE7FC51" w14:textId="77777777" w:rsidR="00125BEB" w:rsidRDefault="00125BEB">
      <w:pPr>
        <w:spacing w:before="0"/>
        <w:ind w:left="0"/>
        <w:rPr>
          <w:rFonts w:ascii="Calibri" w:hAnsi="Calibri"/>
          <w:noProof/>
          <w:lang w:val="en-ZA" w:eastAsia="en-ZA"/>
        </w:rPr>
      </w:pPr>
    </w:p>
    <w:p w14:paraId="1C9ED851" w14:textId="77777777" w:rsidR="000948F3" w:rsidRDefault="000948F3">
      <w:pPr>
        <w:spacing w:before="0"/>
        <w:ind w:left="0"/>
        <w:rPr>
          <w:rFonts w:ascii="Arial" w:hAnsi="Arial"/>
          <w:b/>
          <w:noProof/>
          <w:sz w:val="28"/>
          <w:lang w:val="en-ZA" w:eastAsia="en-ZA"/>
        </w:rPr>
      </w:pPr>
      <w:bookmarkStart w:id="60" w:name="_Toc19972212"/>
      <w:r>
        <w:rPr>
          <w:noProof/>
          <w:lang w:val="en-ZA" w:eastAsia="en-ZA"/>
        </w:rPr>
        <w:br w:type="page"/>
      </w:r>
    </w:p>
    <w:p w14:paraId="7591FA89" w14:textId="63E328BD" w:rsidR="00125BEB" w:rsidRDefault="00125BEB" w:rsidP="00125BEB">
      <w:pPr>
        <w:pStyle w:val="Heading2"/>
        <w:rPr>
          <w:noProof/>
          <w:lang w:val="en-ZA" w:eastAsia="en-ZA"/>
        </w:rPr>
      </w:pPr>
      <w:r>
        <w:rPr>
          <w:noProof/>
          <w:lang w:val="en-ZA" w:eastAsia="en-ZA"/>
        </w:rPr>
        <w:lastRenderedPageBreak/>
        <w:t>Universe</w:t>
      </w:r>
      <w:bookmarkEnd w:id="60"/>
    </w:p>
    <w:p w14:paraId="7C455F97" w14:textId="77777777" w:rsidR="00125BEB" w:rsidRPr="0072603F" w:rsidRDefault="00125BEB" w:rsidP="00125BEB">
      <w:pPr>
        <w:shd w:val="clear" w:color="auto" w:fill="FFFFFF"/>
        <w:spacing w:before="0" w:line="285" w:lineRule="atLeast"/>
        <w:ind w:left="0"/>
        <w:rPr>
          <w:rFonts w:ascii="Consolas" w:hAnsi="Consolas"/>
          <w:sz w:val="21"/>
          <w:szCs w:val="21"/>
        </w:rPr>
      </w:pPr>
      <w:r w:rsidRPr="0052132F">
        <w:rPr>
          <w:rFonts w:ascii="Consolas" w:hAnsi="Consolas"/>
          <w:color w:val="000000"/>
          <w:sz w:val="21"/>
          <w:szCs w:val="21"/>
        </w:rPr>
        <w:t>{</w:t>
      </w:r>
    </w:p>
    <w:p w14:paraId="0C710D95"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6822CBF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19F8B85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Pr="0072603F">
        <w:rPr>
          <w:rFonts w:ascii="Consolas" w:hAnsi="Consolas"/>
          <w:sz w:val="21"/>
          <w:szCs w:val="21"/>
        </w:rPr>
        <w:t>RestFS</w:t>
      </w:r>
      <w:proofErr w:type="spellEnd"/>
      <w:r w:rsidRPr="0072603F">
        <w:rPr>
          <w:rFonts w:ascii="Consolas" w:hAnsi="Consolas"/>
          <w:sz w:val="21"/>
          <w:szCs w:val="21"/>
        </w:rPr>
        <w:t>:/",</w:t>
      </w:r>
      <w:r w:rsidRPr="0072603F">
        <w:rPr>
          <w:rFonts w:ascii="Consolas" w:hAnsi="Consolas"/>
          <w:sz w:val="21"/>
          <w:szCs w:val="21"/>
        </w:rPr>
        <w:tab/>
      </w:r>
    </w:p>
    <w:p w14:paraId="75C414F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Universe",</w:t>
      </w:r>
    </w:p>
    <w:p w14:paraId="7E64B57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7891CA5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0C0BD25C" w14:textId="77777777" w:rsidR="00125BEB" w:rsidRPr="0072603F" w:rsidRDefault="00125BEB" w:rsidP="00125BEB">
      <w:pPr>
        <w:shd w:val="clear" w:color="auto" w:fill="FFFFFF"/>
        <w:spacing w:before="0" w:line="285" w:lineRule="atLeast"/>
        <w:ind w:left="0"/>
        <w:rPr>
          <w:rFonts w:ascii="Consolas" w:hAnsi="Consolas"/>
          <w:sz w:val="21"/>
          <w:szCs w:val="21"/>
        </w:rPr>
      </w:pPr>
    </w:p>
    <w:p w14:paraId="3C91BEC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3E51C532" w14:textId="50037422"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del w:id="61" w:author="Ian McGowan" w:date="2019-11-20T21:46:00Z">
        <w:r w:rsidRPr="0072603F" w:rsidDel="00826ACE">
          <w:rPr>
            <w:rFonts w:ascii="Consolas" w:hAnsi="Consolas"/>
            <w:sz w:val="21"/>
            <w:szCs w:val="21"/>
          </w:rPr>
          <w:delText>mvon.</w:delText>
        </w:r>
      </w:del>
      <w:proofErr w:type="gramStart"/>
      <w:ins w:id="62" w:author="Ian McGowan" w:date="2019-11-20T21:46:00Z">
        <w:r w:rsidR="00826ACE">
          <w:rPr>
            <w:rFonts w:ascii="Consolas" w:hAnsi="Consolas"/>
            <w:sz w:val="21"/>
            <w:szCs w:val="21"/>
          </w:rPr>
          <w:t>mvbasic.</w:t>
        </w:r>
      </w:ins>
      <w:r w:rsidRPr="0072603F">
        <w:rPr>
          <w:rFonts w:ascii="Consolas" w:hAnsi="Consolas"/>
          <w:sz w:val="21"/>
          <w:szCs w:val="21"/>
        </w:rPr>
        <w:t>RestPath</w:t>
      </w:r>
      <w:proofErr w:type="spellEnd"/>
      <w:proofErr w:type="gramEnd"/>
      <w:r w:rsidRPr="0072603F">
        <w:rPr>
          <w:rFonts w:ascii="Consolas" w:hAnsi="Consolas"/>
          <w:sz w:val="21"/>
          <w:szCs w:val="21"/>
        </w:rPr>
        <w:t>": “http://localhost:9005/”,</w:t>
      </w:r>
    </w:p>
    <w:p w14:paraId="6206D944" w14:textId="4F5EF182"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63" w:author="Ian McGowan" w:date="2019-11-20T21:46:00Z">
        <w:r w:rsidRPr="0072603F" w:rsidDel="00826ACE">
          <w:rPr>
            <w:rFonts w:ascii="Consolas" w:hAnsi="Consolas"/>
            <w:sz w:val="21"/>
            <w:szCs w:val="21"/>
          </w:rPr>
          <w:delText>mvon.</w:delText>
        </w:r>
      </w:del>
      <w:proofErr w:type="gramStart"/>
      <w:ins w:id="64" w:author="Ian McGowan" w:date="2019-11-20T21:46:00Z">
        <w:r w:rsidR="00826ACE">
          <w:rPr>
            <w:rFonts w:ascii="Consolas" w:hAnsi="Consolas"/>
            <w:sz w:val="21"/>
            <w:szCs w:val="21"/>
          </w:rPr>
          <w:t>mvbasic.</w:t>
        </w:r>
      </w:ins>
      <w:r w:rsidRPr="0072603F">
        <w:rPr>
          <w:rFonts w:ascii="Consolas" w:hAnsi="Consolas"/>
          <w:sz w:val="21"/>
          <w:szCs w:val="21"/>
        </w:rPr>
        <w:t>UseGateway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549F1D11" w14:textId="4C8867C9"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65" w:author="Ian McGowan" w:date="2019-11-20T21:46:00Z">
        <w:r w:rsidRPr="0072603F" w:rsidDel="00826ACE">
          <w:rPr>
            <w:rFonts w:ascii="Consolas" w:hAnsi="Consolas"/>
            <w:sz w:val="21"/>
            <w:szCs w:val="21"/>
          </w:rPr>
          <w:delText>mvon.</w:delText>
        </w:r>
      </w:del>
      <w:proofErr w:type="gramStart"/>
      <w:ins w:id="66" w:author="Ian McGowan" w:date="2019-11-20T21:46:00Z">
        <w:r w:rsidR="00826ACE">
          <w:rPr>
            <w:rFonts w:ascii="Consolas" w:hAnsi="Consolas"/>
            <w:sz w:val="21"/>
            <w:szCs w:val="21"/>
          </w:rPr>
          <w:t>mvbasic.</w:t>
        </w:r>
      </w:ins>
      <w:r w:rsidRPr="0072603F">
        <w:rPr>
          <w:rFonts w:ascii="Consolas" w:hAnsi="Consolas"/>
          <w:sz w:val="21"/>
          <w:szCs w:val="21"/>
        </w:rPr>
        <w:t>GatewayType</w:t>
      </w:r>
      <w:proofErr w:type="spellEnd"/>
      <w:proofErr w:type="gramEnd"/>
      <w:r w:rsidRPr="0072603F">
        <w:rPr>
          <w:rFonts w:ascii="Consolas" w:hAnsi="Consolas"/>
          <w:sz w:val="21"/>
          <w:szCs w:val="21"/>
        </w:rPr>
        <w:t>": "Universe",</w:t>
      </w:r>
    </w:p>
    <w:p w14:paraId="3BC9F832" w14:textId="401FE093"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67" w:author="Ian McGowan" w:date="2019-11-20T21:46:00Z">
        <w:r w:rsidRPr="0072603F" w:rsidDel="00826ACE">
          <w:rPr>
            <w:rFonts w:ascii="Consolas" w:hAnsi="Consolas"/>
            <w:sz w:val="21"/>
            <w:szCs w:val="21"/>
          </w:rPr>
          <w:delText>mvon.</w:delText>
        </w:r>
      </w:del>
      <w:proofErr w:type="gramStart"/>
      <w:ins w:id="68" w:author="Ian McGowan" w:date="2019-11-20T21:46:00Z">
        <w:r w:rsidR="00826ACE">
          <w:rPr>
            <w:rFonts w:ascii="Consolas" w:hAnsi="Consolas"/>
            <w:sz w:val="21"/>
            <w:szCs w:val="21"/>
          </w:rPr>
          <w:t>mvbasic.</w:t>
        </w:r>
      </w:ins>
      <w:r w:rsidRPr="0072603F">
        <w:rPr>
          <w:rFonts w:ascii="Consolas" w:hAnsi="Consolas"/>
          <w:sz w:val="21"/>
          <w:szCs w:val="21"/>
        </w:rPr>
        <w:t>RemoteHost</w:t>
      </w:r>
      <w:proofErr w:type="spellEnd"/>
      <w:proofErr w:type="gramEnd"/>
      <w:r w:rsidRPr="0072603F">
        <w:rPr>
          <w:rFonts w:ascii="Consolas" w:hAnsi="Consolas"/>
          <w:sz w:val="21"/>
          <w:szCs w:val="21"/>
        </w:rPr>
        <w:t>": "192.168.1.</w:t>
      </w:r>
      <w:r>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0991C60B" w14:textId="6B0C71E2"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del w:id="69" w:author="Ian McGowan" w:date="2019-11-20T21:46:00Z">
        <w:r w:rsidRPr="0072603F" w:rsidDel="00826ACE">
          <w:rPr>
            <w:rFonts w:ascii="Consolas" w:hAnsi="Consolas"/>
            <w:sz w:val="21"/>
            <w:szCs w:val="21"/>
          </w:rPr>
          <w:delText>mvon.</w:delText>
        </w:r>
      </w:del>
      <w:proofErr w:type="gramStart"/>
      <w:ins w:id="70" w:author="Ian McGowan" w:date="2019-11-20T21:46:00Z">
        <w:r w:rsidR="00826ACE">
          <w:rPr>
            <w:rFonts w:ascii="Consolas" w:hAnsi="Consolas"/>
            <w:sz w:val="21"/>
            <w:szCs w:val="21"/>
          </w:rPr>
          <w:t>mvbasic.</w:t>
        </w:r>
      </w:ins>
      <w:r w:rsidRPr="0072603F">
        <w:rPr>
          <w:rFonts w:ascii="Consolas" w:hAnsi="Consolas"/>
          <w:sz w:val="21"/>
          <w:szCs w:val="21"/>
        </w:rPr>
        <w:t>UserName</w:t>
      </w:r>
      <w:proofErr w:type="spellEnd"/>
      <w:proofErr w:type="gramEnd"/>
      <w:r w:rsidRPr="0072603F">
        <w:rPr>
          <w:rFonts w:ascii="Consolas" w:hAnsi="Consolas"/>
          <w:sz w:val="21"/>
          <w:szCs w:val="21"/>
        </w:rPr>
        <w:t>": "</w:t>
      </w:r>
      <w:r w:rsidR="00F9395B" w:rsidRPr="00F9395B">
        <w:rPr>
          <w:rFonts w:ascii="Consolas" w:hAnsi="Consolas"/>
          <w:color w:val="000000" w:themeColor="text1"/>
          <w:sz w:val="21"/>
          <w:szCs w:val="21"/>
        </w:rPr>
        <w:t xml:space="preserve"> </w:t>
      </w:r>
      <w:proofErr w:type="spellStart"/>
      <w:r w:rsidR="00F9395B">
        <w:rPr>
          <w:rFonts w:ascii="Consolas" w:hAnsi="Consolas"/>
          <w:color w:val="000000" w:themeColor="text1"/>
          <w:sz w:val="21"/>
          <w:szCs w:val="21"/>
        </w:rPr>
        <w:t>myUserName</w:t>
      </w:r>
      <w:proofErr w:type="spellEnd"/>
      <w:r w:rsidRPr="0072603F">
        <w:rPr>
          <w:rFonts w:ascii="Consolas" w:hAnsi="Consolas"/>
          <w:sz w:val="21"/>
          <w:szCs w:val="21"/>
        </w:rPr>
        <w:t>",</w:t>
      </w:r>
    </w:p>
    <w:p w14:paraId="38674407" w14:textId="0B3BFB53"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71" w:author="Ian McGowan" w:date="2019-11-20T21:46:00Z">
        <w:r w:rsidRPr="0072603F" w:rsidDel="00826ACE">
          <w:rPr>
            <w:rFonts w:ascii="Consolas" w:hAnsi="Consolas"/>
            <w:sz w:val="21"/>
            <w:szCs w:val="21"/>
          </w:rPr>
          <w:delText>mvon.</w:delText>
        </w:r>
      </w:del>
      <w:proofErr w:type="gramStart"/>
      <w:ins w:id="72" w:author="Ian McGowan" w:date="2019-11-20T21:46:00Z">
        <w:r w:rsidR="00826ACE">
          <w:rPr>
            <w:rFonts w:ascii="Consolas" w:hAnsi="Consolas"/>
            <w:sz w:val="21"/>
            <w:szCs w:val="21"/>
          </w:rPr>
          <w:t>mvbasic.</w:t>
        </w:r>
      </w:ins>
      <w:r w:rsidRPr="0072603F">
        <w:rPr>
          <w:rFonts w:ascii="Consolas" w:hAnsi="Consolas"/>
          <w:sz w:val="21"/>
          <w:szCs w:val="21"/>
        </w:rPr>
        <w:t>Password</w:t>
      </w:r>
      <w:proofErr w:type="spellEnd"/>
      <w:proofErr w:type="gramEnd"/>
      <w:r w:rsidRPr="0072603F">
        <w:rPr>
          <w:rFonts w:ascii="Consolas" w:hAnsi="Consolas"/>
          <w:sz w:val="21"/>
          <w:szCs w:val="21"/>
        </w:rPr>
        <w:t>": "</w:t>
      </w:r>
      <w:proofErr w:type="spellStart"/>
      <w:r w:rsidR="00F9395B">
        <w:rPr>
          <w:rFonts w:ascii="Consolas" w:hAnsi="Consolas"/>
          <w:sz w:val="21"/>
          <w:szCs w:val="21"/>
        </w:rPr>
        <w:t>my</w:t>
      </w:r>
      <w:r w:rsidRPr="0072603F">
        <w:rPr>
          <w:rFonts w:ascii="Consolas" w:hAnsi="Consolas"/>
          <w:sz w:val="21"/>
          <w:szCs w:val="21"/>
        </w:rPr>
        <w:t>Password</w:t>
      </w:r>
      <w:proofErr w:type="spellEnd"/>
      <w:r w:rsidRPr="0072603F">
        <w:rPr>
          <w:rFonts w:ascii="Consolas" w:hAnsi="Consolas"/>
          <w:sz w:val="21"/>
          <w:szCs w:val="21"/>
        </w:rPr>
        <w:t>",</w:t>
      </w:r>
    </w:p>
    <w:p w14:paraId="6CA98493" w14:textId="6186AE84"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73" w:author="Ian McGowan" w:date="2019-11-20T21:46:00Z">
        <w:r w:rsidRPr="0072603F" w:rsidDel="00826ACE">
          <w:rPr>
            <w:rFonts w:ascii="Consolas" w:hAnsi="Consolas"/>
            <w:sz w:val="21"/>
            <w:szCs w:val="21"/>
          </w:rPr>
          <w:delText>mvon.</w:delText>
        </w:r>
      </w:del>
      <w:proofErr w:type="gramStart"/>
      <w:ins w:id="74" w:author="Ian McGowan" w:date="2019-11-20T21:46:00Z">
        <w:r w:rsidR="00826ACE">
          <w:rPr>
            <w:rFonts w:ascii="Consolas" w:hAnsi="Consolas"/>
            <w:sz w:val="21"/>
            <w:szCs w:val="21"/>
          </w:rPr>
          <w:t>mvbasic.</w:t>
        </w:r>
      </w:ins>
      <w:r w:rsidRPr="0072603F">
        <w:rPr>
          <w:rFonts w:ascii="Consolas" w:hAnsi="Consolas"/>
          <w:sz w:val="21"/>
          <w:szCs w:val="21"/>
        </w:rPr>
        <w:t>Account</w:t>
      </w:r>
      <w:proofErr w:type="spellEnd"/>
      <w:proofErr w:type="gramEnd"/>
      <w:r w:rsidRPr="0072603F">
        <w:rPr>
          <w:rFonts w:ascii="Consolas" w:hAnsi="Consolas"/>
          <w:sz w:val="21"/>
          <w:szCs w:val="21"/>
        </w:rPr>
        <w:t>": "</w:t>
      </w:r>
      <w:r w:rsidR="00F9395B">
        <w:rPr>
          <w:rFonts w:ascii="Consolas" w:hAnsi="Consolas"/>
          <w:sz w:val="21"/>
          <w:szCs w:val="21"/>
        </w:rPr>
        <w:t>DEMO</w:t>
      </w:r>
      <w:r w:rsidRPr="0072603F">
        <w:rPr>
          <w:rFonts w:ascii="Consolas" w:hAnsi="Consolas"/>
          <w:sz w:val="21"/>
          <w:szCs w:val="21"/>
        </w:rPr>
        <w:t>",</w:t>
      </w:r>
    </w:p>
    <w:p w14:paraId="6F0A30CC" w14:textId="77777777" w:rsidR="00F9395B"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
    <w:p w14:paraId="623360E1" w14:textId="6451A18C" w:rsidR="00F9395B" w:rsidRDefault="00F9395B" w:rsidP="00125BEB">
      <w:pPr>
        <w:shd w:val="clear" w:color="auto" w:fill="FFFFFF"/>
        <w:spacing w:before="0" w:line="285" w:lineRule="atLeast"/>
        <w:ind w:left="0"/>
        <w:rPr>
          <w:rFonts w:ascii="Consolas" w:hAnsi="Consolas"/>
          <w:sz w:val="21"/>
          <w:szCs w:val="21"/>
        </w:rPr>
      </w:pPr>
      <w:r>
        <w:rPr>
          <w:rFonts w:ascii="Consolas" w:hAnsi="Consolas"/>
          <w:sz w:val="21"/>
          <w:szCs w:val="21"/>
        </w:rPr>
        <w:t xml:space="preserve">           </w:t>
      </w:r>
      <w:r w:rsidR="00125BEB" w:rsidRPr="0072603F">
        <w:rPr>
          <w:rFonts w:ascii="Consolas" w:hAnsi="Consolas"/>
          <w:sz w:val="21"/>
          <w:szCs w:val="21"/>
        </w:rPr>
        <w:t>"*":"</w:t>
      </w:r>
      <w:proofErr w:type="spellStart"/>
      <w:del w:id="75" w:author="Ian McGowan" w:date="2019-11-20T21:47:00Z">
        <w:r w:rsidR="00125BEB" w:rsidRPr="0072603F" w:rsidDel="00826ACE">
          <w:rPr>
            <w:rFonts w:ascii="Consolas" w:hAnsi="Consolas"/>
            <w:sz w:val="21"/>
            <w:szCs w:val="21"/>
          </w:rPr>
          <w:delText>mvon"</w:delText>
        </w:r>
      </w:del>
      <w:ins w:id="76" w:author="Ian McGowan" w:date="2019-11-20T21:47:00Z">
        <w:r w:rsidR="00826ACE">
          <w:rPr>
            <w:rFonts w:ascii="Consolas" w:hAnsi="Consolas"/>
            <w:sz w:val="21"/>
            <w:szCs w:val="21"/>
          </w:rPr>
          <w:t>mvbasic</w:t>
        </w:r>
        <w:proofErr w:type="spellEnd"/>
        <w:r w:rsidR="00826ACE">
          <w:rPr>
            <w:rFonts w:ascii="Consolas" w:hAnsi="Consolas"/>
            <w:sz w:val="21"/>
            <w:szCs w:val="21"/>
          </w:rPr>
          <w:t>”</w:t>
        </w:r>
      </w:ins>
    </w:p>
    <w:p w14:paraId="3E4FF8E8" w14:textId="209C4041" w:rsidR="00125BEB" w:rsidRPr="0072603F" w:rsidRDefault="00F9395B" w:rsidP="00125BEB">
      <w:pPr>
        <w:shd w:val="clear" w:color="auto" w:fill="FFFFFF"/>
        <w:spacing w:before="0" w:line="285" w:lineRule="atLeast"/>
        <w:ind w:left="0"/>
        <w:rPr>
          <w:rFonts w:ascii="Consolas" w:hAnsi="Consolas"/>
          <w:sz w:val="21"/>
          <w:szCs w:val="21"/>
        </w:rPr>
      </w:pPr>
      <w:r>
        <w:rPr>
          <w:rFonts w:ascii="Consolas" w:hAnsi="Consolas"/>
          <w:sz w:val="21"/>
          <w:szCs w:val="21"/>
        </w:rPr>
        <w:t xml:space="preserve">        </w:t>
      </w:r>
      <w:r w:rsidR="00125BEB" w:rsidRPr="0072603F">
        <w:rPr>
          <w:rFonts w:ascii="Consolas" w:hAnsi="Consolas"/>
          <w:sz w:val="21"/>
          <w:szCs w:val="21"/>
        </w:rPr>
        <w:t>}</w:t>
      </w:r>
    </w:p>
    <w:p w14:paraId="1D0CBFB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0D238462"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269A6038"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851"/>
        <w:gridCol w:w="2846"/>
        <w:gridCol w:w="3366"/>
      </w:tblGrid>
      <w:tr w:rsidR="00125BEB" w:rsidRPr="00D75462" w14:paraId="3285150C" w14:textId="77777777" w:rsidTr="008E4533">
        <w:tc>
          <w:tcPr>
            <w:tcW w:w="2553" w:type="dxa"/>
            <w:tcBorders>
              <w:top w:val="single" w:sz="4" w:space="0" w:color="5B9BD5"/>
              <w:left w:val="single" w:sz="4" w:space="0" w:color="5B9BD5"/>
              <w:bottom w:val="single" w:sz="4" w:space="0" w:color="5B9BD5"/>
              <w:right w:val="nil"/>
            </w:tcBorders>
            <w:shd w:val="clear" w:color="auto" w:fill="5B9BD5"/>
          </w:tcPr>
          <w:p w14:paraId="0B6A1C2A"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00C7263E" w14:textId="77777777" w:rsidR="00125BEB" w:rsidRDefault="00125BEB" w:rsidP="008E4533">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7312C7BA"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3C027AC4" w14:textId="77777777" w:rsidTr="008E4533">
        <w:tc>
          <w:tcPr>
            <w:tcW w:w="2553" w:type="dxa"/>
            <w:shd w:val="clear" w:color="auto" w:fill="DEEAF6"/>
          </w:tcPr>
          <w:p w14:paraId="368530B9" w14:textId="05535C43" w:rsidR="00125BEB" w:rsidRDefault="00125BEB" w:rsidP="008E4533">
            <w:pPr>
              <w:ind w:left="0"/>
              <w:rPr>
                <w:rFonts w:ascii="Calibri" w:hAnsi="Calibri"/>
                <w:b/>
                <w:bCs/>
                <w:noProof/>
                <w:lang w:val="en-ZA" w:eastAsia="en-ZA"/>
              </w:rPr>
            </w:pPr>
            <w:del w:id="77" w:author="Ian McGowan" w:date="2019-11-20T21:46:00Z">
              <w:r w:rsidDel="00826ACE">
                <w:rPr>
                  <w:rFonts w:asciiTheme="minorHAnsi" w:hAnsiTheme="minorHAnsi" w:cstheme="minorHAnsi"/>
                  <w:b/>
                  <w:szCs w:val="22"/>
                </w:rPr>
                <w:delText>mvon.</w:delText>
              </w:r>
            </w:del>
            <w:proofErr w:type="spellStart"/>
            <w:proofErr w:type="gramStart"/>
            <w:ins w:id="78" w:author="Ian McGowan" w:date="2019-11-20T21:46:00Z">
              <w:r w:rsidR="00826ACE">
                <w:rPr>
                  <w:rFonts w:asciiTheme="minorHAnsi" w:hAnsiTheme="minorHAnsi" w:cstheme="minorHAnsi"/>
                  <w:b/>
                  <w:szCs w:val="22"/>
                </w:rPr>
                <w:t>mvbasic.</w:t>
              </w:r>
            </w:ins>
            <w:r>
              <w:rPr>
                <w:rFonts w:asciiTheme="minorHAnsi" w:hAnsiTheme="minorHAnsi" w:cstheme="minorHAnsi"/>
                <w:b/>
                <w:szCs w:val="22"/>
              </w:rPr>
              <w:t>RestPath</w:t>
            </w:r>
            <w:proofErr w:type="spellEnd"/>
            <w:proofErr w:type="gramEnd"/>
          </w:p>
        </w:tc>
        <w:tc>
          <w:tcPr>
            <w:tcW w:w="2909" w:type="dxa"/>
            <w:shd w:val="clear" w:color="auto" w:fill="DEEAF6"/>
          </w:tcPr>
          <w:p w14:paraId="2EAAE800" w14:textId="77777777" w:rsidR="00125BEB" w:rsidRDefault="003709D7" w:rsidP="008E4533">
            <w:pPr>
              <w:ind w:left="0"/>
              <w:rPr>
                <w:rFonts w:asciiTheme="minorHAnsi" w:hAnsiTheme="minorHAnsi" w:cstheme="minorHAnsi"/>
                <w:sz w:val="24"/>
                <w:szCs w:val="24"/>
              </w:rPr>
            </w:pPr>
            <w:hyperlink r:id="rId29" w:history="1">
              <w:r w:rsidR="00125BEB" w:rsidRPr="000C0E47">
                <w:rPr>
                  <w:rStyle w:val="Hyperlink"/>
                  <w:rFonts w:asciiTheme="minorHAnsi" w:hAnsiTheme="minorHAnsi" w:cstheme="minorHAnsi"/>
                  <w:sz w:val="24"/>
                  <w:szCs w:val="24"/>
                </w:rPr>
                <w:t>http://localhost:9005</w:t>
              </w:r>
            </w:hyperlink>
            <w:r w:rsidR="00125BEB">
              <w:rPr>
                <w:rStyle w:val="Hyperlink"/>
                <w:rFonts w:asciiTheme="minorHAnsi" w:hAnsiTheme="minorHAnsi" w:cstheme="minorHAnsi"/>
                <w:sz w:val="24"/>
                <w:szCs w:val="24"/>
              </w:rPr>
              <w:t>/</w:t>
            </w:r>
          </w:p>
        </w:tc>
        <w:tc>
          <w:tcPr>
            <w:tcW w:w="3601" w:type="dxa"/>
            <w:shd w:val="clear" w:color="auto" w:fill="DEEAF6"/>
          </w:tcPr>
          <w:p w14:paraId="6D9303B7" w14:textId="77777777" w:rsidR="00125BEB" w:rsidRDefault="00125BEB" w:rsidP="008E4533">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41F91CA9" w14:textId="77777777" w:rsidTr="008E4533">
        <w:tc>
          <w:tcPr>
            <w:tcW w:w="2553" w:type="dxa"/>
            <w:shd w:val="clear" w:color="auto" w:fill="FFFFFF" w:themeFill="background1"/>
          </w:tcPr>
          <w:p w14:paraId="462C91A3" w14:textId="18BF91F2" w:rsidR="00125BEB" w:rsidRPr="00D75462" w:rsidRDefault="00125BEB" w:rsidP="008E4533">
            <w:pPr>
              <w:ind w:left="0"/>
              <w:rPr>
                <w:rFonts w:ascii="Calibri" w:hAnsi="Calibri"/>
                <w:b/>
                <w:bCs/>
                <w:noProof/>
                <w:lang w:val="en-ZA" w:eastAsia="en-ZA"/>
              </w:rPr>
            </w:pPr>
            <w:del w:id="79" w:author="Ian McGowan" w:date="2019-11-20T21:46:00Z">
              <w:r w:rsidDel="00826ACE">
                <w:rPr>
                  <w:rFonts w:ascii="Calibri" w:hAnsi="Calibri"/>
                  <w:b/>
                  <w:bCs/>
                  <w:noProof/>
                  <w:lang w:val="en-ZA" w:eastAsia="en-ZA"/>
                </w:rPr>
                <w:delText>mvon.</w:delText>
              </w:r>
            </w:del>
            <w:ins w:id="80" w:author="Ian McGowan" w:date="2019-11-20T21:46:00Z">
              <w:r w:rsidR="00826ACE">
                <w:rPr>
                  <w:rFonts w:ascii="Calibri" w:hAnsi="Calibri"/>
                  <w:b/>
                  <w:bCs/>
                  <w:noProof/>
                  <w:lang w:val="en-ZA" w:eastAsia="en-ZA"/>
                </w:rPr>
                <w:t>mvbasic.</w:t>
              </w:r>
            </w:ins>
            <w:r>
              <w:rPr>
                <w:rFonts w:ascii="Calibri" w:hAnsi="Calibri"/>
                <w:b/>
                <w:bCs/>
                <w:noProof/>
                <w:lang w:val="en-ZA" w:eastAsia="en-ZA"/>
              </w:rPr>
              <w:t>UseGateway</w:t>
            </w:r>
          </w:p>
        </w:tc>
        <w:tc>
          <w:tcPr>
            <w:tcW w:w="2909" w:type="dxa"/>
            <w:shd w:val="clear" w:color="auto" w:fill="FFFFFF" w:themeFill="background1"/>
          </w:tcPr>
          <w:p w14:paraId="36DBEB4A"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2DDE3DE4" w14:textId="77777777" w:rsidR="00125BEB" w:rsidRPr="00E4617A" w:rsidRDefault="00125BEB" w:rsidP="008E4533">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70636B8A" w14:textId="77777777" w:rsidTr="008E4533">
        <w:tc>
          <w:tcPr>
            <w:tcW w:w="2553" w:type="dxa"/>
            <w:shd w:val="clear" w:color="auto" w:fill="DEEAF6"/>
          </w:tcPr>
          <w:p w14:paraId="0CCD4827" w14:textId="56DFD1EA" w:rsidR="00125BEB" w:rsidRPr="00E4617A" w:rsidRDefault="00125BEB" w:rsidP="008E4533">
            <w:pPr>
              <w:tabs>
                <w:tab w:val="right" w:pos="2389"/>
              </w:tabs>
              <w:ind w:left="0"/>
              <w:rPr>
                <w:rFonts w:ascii="Calibri" w:hAnsi="Calibri"/>
                <w:b/>
                <w:bCs/>
                <w:noProof/>
                <w:lang w:val="en-ZA" w:eastAsia="en-ZA"/>
              </w:rPr>
            </w:pPr>
            <w:del w:id="81" w:author="Ian McGowan" w:date="2019-11-20T21:46:00Z">
              <w:r w:rsidRPr="00E4617A" w:rsidDel="00826ACE">
                <w:rPr>
                  <w:rFonts w:asciiTheme="minorHAnsi" w:hAnsiTheme="minorHAnsi" w:cstheme="minorHAnsi"/>
                  <w:b/>
                  <w:szCs w:val="22"/>
                </w:rPr>
                <w:delText>mvon.</w:delText>
              </w:r>
            </w:del>
            <w:proofErr w:type="spellStart"/>
            <w:proofErr w:type="gramStart"/>
            <w:ins w:id="82" w:author="Ian McGowan" w:date="2019-11-20T21:46:00Z">
              <w:r w:rsidR="00826ACE">
                <w:rPr>
                  <w:rFonts w:asciiTheme="minorHAnsi" w:hAnsiTheme="minorHAnsi" w:cstheme="minorHAnsi"/>
                  <w:b/>
                  <w:szCs w:val="22"/>
                </w:rPr>
                <w:t>mvbasic.</w:t>
              </w:r>
            </w:ins>
            <w:r>
              <w:rPr>
                <w:rFonts w:asciiTheme="minorHAnsi" w:hAnsiTheme="minorHAnsi" w:cstheme="minorHAnsi"/>
                <w:b/>
                <w:szCs w:val="22"/>
              </w:rPr>
              <w:t>RemoteHost</w:t>
            </w:r>
            <w:proofErr w:type="spellEnd"/>
            <w:proofErr w:type="gramEnd"/>
          </w:p>
        </w:tc>
        <w:tc>
          <w:tcPr>
            <w:tcW w:w="2909" w:type="dxa"/>
            <w:shd w:val="clear" w:color="auto" w:fill="DEEAF6"/>
          </w:tcPr>
          <w:p w14:paraId="3A55C1F5" w14:textId="397B0E2C"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192.168.1.</w:t>
            </w:r>
            <w:r w:rsidR="00F9395B">
              <w:rPr>
                <w:rFonts w:asciiTheme="minorHAnsi" w:hAnsiTheme="minorHAnsi" w:cstheme="minorHAnsi"/>
                <w:sz w:val="24"/>
                <w:szCs w:val="24"/>
              </w:rPr>
              <w:t>2</w:t>
            </w:r>
          </w:p>
        </w:tc>
        <w:tc>
          <w:tcPr>
            <w:tcW w:w="3601" w:type="dxa"/>
            <w:shd w:val="clear" w:color="auto" w:fill="DEEAF6"/>
          </w:tcPr>
          <w:p w14:paraId="06FE99EA"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The servers IP/Host name that is running the Universe Database</w:t>
            </w:r>
            <w:r w:rsidRPr="00E4617A">
              <w:rPr>
                <w:rFonts w:asciiTheme="minorHAnsi" w:hAnsiTheme="minorHAnsi" w:cstheme="minorHAnsi"/>
                <w:sz w:val="24"/>
                <w:szCs w:val="24"/>
              </w:rPr>
              <w:t>.</w:t>
            </w:r>
          </w:p>
        </w:tc>
      </w:tr>
      <w:tr w:rsidR="00125BEB" w:rsidRPr="00D75462" w14:paraId="13A26AE7" w14:textId="77777777" w:rsidTr="008E4533">
        <w:tc>
          <w:tcPr>
            <w:tcW w:w="2553" w:type="dxa"/>
            <w:shd w:val="clear" w:color="auto" w:fill="FFFFFF" w:themeFill="background1"/>
          </w:tcPr>
          <w:p w14:paraId="31217C8D" w14:textId="366C6B9C" w:rsidR="00125BEB" w:rsidRPr="00E4617A" w:rsidRDefault="00125BEB" w:rsidP="008E4533">
            <w:pPr>
              <w:ind w:left="0"/>
              <w:rPr>
                <w:rFonts w:ascii="Calibri" w:hAnsi="Calibri"/>
                <w:b/>
                <w:bCs/>
                <w:noProof/>
                <w:lang w:val="en-ZA" w:eastAsia="en-ZA"/>
              </w:rPr>
            </w:pPr>
            <w:del w:id="83" w:author="Ian McGowan" w:date="2019-11-20T21:46:00Z">
              <w:r w:rsidRPr="00E4617A" w:rsidDel="00826ACE">
                <w:rPr>
                  <w:rFonts w:asciiTheme="minorHAnsi" w:hAnsiTheme="minorHAnsi" w:cstheme="minorHAnsi"/>
                  <w:b/>
                  <w:szCs w:val="22"/>
                </w:rPr>
                <w:delText>mvon.</w:delText>
              </w:r>
            </w:del>
            <w:proofErr w:type="spellStart"/>
            <w:proofErr w:type="gramStart"/>
            <w:ins w:id="84" w:author="Ian McGowan" w:date="2019-11-20T21:46:00Z">
              <w:r w:rsidR="00826ACE">
                <w:rPr>
                  <w:rFonts w:asciiTheme="minorHAnsi" w:hAnsiTheme="minorHAnsi" w:cstheme="minorHAnsi"/>
                  <w:b/>
                  <w:szCs w:val="22"/>
                </w:rPr>
                <w:t>mvbasic.</w:t>
              </w:r>
            </w:ins>
            <w:r>
              <w:rPr>
                <w:rFonts w:asciiTheme="minorHAnsi" w:hAnsiTheme="minorHAnsi" w:cstheme="minorHAnsi"/>
                <w:b/>
                <w:szCs w:val="22"/>
              </w:rPr>
              <w:t>GatewayType</w:t>
            </w:r>
            <w:proofErr w:type="spellEnd"/>
            <w:proofErr w:type="gramEnd"/>
          </w:p>
        </w:tc>
        <w:tc>
          <w:tcPr>
            <w:tcW w:w="2909" w:type="dxa"/>
            <w:shd w:val="clear" w:color="auto" w:fill="FFFFFF" w:themeFill="background1"/>
          </w:tcPr>
          <w:p w14:paraId="6CB40AF5"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Universe</w:t>
            </w:r>
          </w:p>
        </w:tc>
        <w:tc>
          <w:tcPr>
            <w:tcW w:w="3601" w:type="dxa"/>
            <w:shd w:val="clear" w:color="auto" w:fill="FFFFFF" w:themeFill="background1"/>
          </w:tcPr>
          <w:p w14:paraId="52153BC2"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Connecting to a Universe server</w:t>
            </w:r>
          </w:p>
        </w:tc>
      </w:tr>
      <w:tr w:rsidR="00125BEB" w:rsidRPr="00D75462" w14:paraId="07ED6F95" w14:textId="77777777" w:rsidTr="008E4533">
        <w:tc>
          <w:tcPr>
            <w:tcW w:w="2553" w:type="dxa"/>
            <w:shd w:val="clear" w:color="auto" w:fill="DEEAF6"/>
          </w:tcPr>
          <w:p w14:paraId="58EBE932" w14:textId="0AB40DBD" w:rsidR="00125BEB" w:rsidRPr="00E4617A" w:rsidRDefault="00125BEB" w:rsidP="008E4533">
            <w:pPr>
              <w:ind w:left="0"/>
              <w:rPr>
                <w:rFonts w:ascii="Calibri" w:hAnsi="Calibri"/>
                <w:b/>
                <w:bCs/>
                <w:noProof/>
                <w:lang w:val="en-ZA" w:eastAsia="en-ZA"/>
              </w:rPr>
            </w:pPr>
            <w:del w:id="85" w:author="Ian McGowan" w:date="2019-11-20T21:46:00Z">
              <w:r w:rsidRPr="00E4617A" w:rsidDel="00826ACE">
                <w:rPr>
                  <w:rFonts w:asciiTheme="minorHAnsi" w:hAnsiTheme="minorHAnsi" w:cstheme="minorHAnsi"/>
                  <w:b/>
                  <w:szCs w:val="22"/>
                </w:rPr>
                <w:delText>mvon.</w:delText>
              </w:r>
            </w:del>
            <w:proofErr w:type="spellStart"/>
            <w:proofErr w:type="gramStart"/>
            <w:ins w:id="86" w:author="Ian McGowan" w:date="2019-11-20T21:46:00Z">
              <w:r w:rsidR="00826ACE">
                <w:rPr>
                  <w:rFonts w:asciiTheme="minorHAnsi" w:hAnsiTheme="minorHAnsi" w:cstheme="minorHAnsi"/>
                  <w:b/>
                  <w:szCs w:val="22"/>
                </w:rPr>
                <w:t>mvbasic.</w:t>
              </w:r>
            </w:ins>
            <w:r>
              <w:rPr>
                <w:rFonts w:asciiTheme="minorHAnsi" w:hAnsiTheme="minorHAnsi" w:cstheme="minorHAnsi"/>
                <w:b/>
                <w:szCs w:val="22"/>
              </w:rPr>
              <w:t>UserName</w:t>
            </w:r>
            <w:proofErr w:type="spellEnd"/>
            <w:proofErr w:type="gramEnd"/>
          </w:p>
        </w:tc>
        <w:tc>
          <w:tcPr>
            <w:tcW w:w="2909" w:type="dxa"/>
            <w:shd w:val="clear" w:color="auto" w:fill="DEEAF6"/>
          </w:tcPr>
          <w:p w14:paraId="6D5E15BA" w14:textId="34576FFB" w:rsidR="00125BEB" w:rsidRPr="00E4617A" w:rsidRDefault="00F9395B" w:rsidP="008E4533">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601" w:type="dxa"/>
            <w:shd w:val="clear" w:color="auto" w:fill="DEEAF6"/>
          </w:tcPr>
          <w:p w14:paraId="4D74765B"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1DD64051" w14:textId="77777777" w:rsidTr="008E4533">
        <w:tc>
          <w:tcPr>
            <w:tcW w:w="2553" w:type="dxa"/>
            <w:shd w:val="clear" w:color="auto" w:fill="auto"/>
          </w:tcPr>
          <w:p w14:paraId="3ADE5789" w14:textId="36E68F0C" w:rsidR="00125BEB" w:rsidRPr="00E4617A" w:rsidRDefault="00125BEB" w:rsidP="008E4533">
            <w:pPr>
              <w:ind w:left="0"/>
              <w:rPr>
                <w:rFonts w:ascii="Calibri" w:hAnsi="Calibri"/>
                <w:b/>
                <w:bCs/>
                <w:noProof/>
                <w:lang w:val="en-ZA" w:eastAsia="en-ZA"/>
              </w:rPr>
            </w:pPr>
            <w:del w:id="87" w:author="Ian McGowan" w:date="2019-11-20T21:46:00Z">
              <w:r w:rsidRPr="00E4617A" w:rsidDel="00826ACE">
                <w:rPr>
                  <w:rFonts w:asciiTheme="minorHAnsi" w:hAnsiTheme="minorHAnsi" w:cstheme="minorHAnsi"/>
                  <w:b/>
                  <w:szCs w:val="22"/>
                </w:rPr>
                <w:delText>mvon.</w:delText>
              </w:r>
            </w:del>
            <w:proofErr w:type="spellStart"/>
            <w:proofErr w:type="gramStart"/>
            <w:ins w:id="88" w:author="Ian McGowan" w:date="2019-11-20T21:46:00Z">
              <w:r w:rsidR="00826ACE">
                <w:rPr>
                  <w:rFonts w:asciiTheme="minorHAnsi" w:hAnsiTheme="minorHAnsi" w:cstheme="minorHAnsi"/>
                  <w:b/>
                  <w:szCs w:val="22"/>
                </w:rPr>
                <w:t>mvbasic.</w:t>
              </w:r>
            </w:ins>
            <w:r>
              <w:rPr>
                <w:rFonts w:asciiTheme="minorHAnsi" w:hAnsiTheme="minorHAnsi" w:cstheme="minorHAnsi"/>
                <w:b/>
                <w:szCs w:val="22"/>
              </w:rPr>
              <w:t>Password</w:t>
            </w:r>
            <w:proofErr w:type="spellEnd"/>
            <w:proofErr w:type="gramEnd"/>
          </w:p>
        </w:tc>
        <w:tc>
          <w:tcPr>
            <w:tcW w:w="2909" w:type="dxa"/>
          </w:tcPr>
          <w:p w14:paraId="7ED0E347" w14:textId="160D2532" w:rsidR="00125BEB" w:rsidRDefault="00F9395B" w:rsidP="008E4533">
            <w:pPr>
              <w:ind w:left="0"/>
              <w:rPr>
                <w:rFonts w:ascii="Calibri" w:hAnsi="Calibri"/>
                <w:noProof/>
                <w:lang w:val="en-ZA" w:eastAsia="en-ZA"/>
              </w:rPr>
            </w:pPr>
            <w:r>
              <w:rPr>
                <w:rFonts w:ascii="Calibri" w:hAnsi="Calibri"/>
                <w:noProof/>
                <w:lang w:val="en-ZA" w:eastAsia="en-ZA"/>
              </w:rPr>
              <w:t>my</w:t>
            </w:r>
            <w:r w:rsidR="00125BEB">
              <w:rPr>
                <w:rFonts w:ascii="Calibri" w:hAnsi="Calibri"/>
                <w:noProof/>
                <w:lang w:val="en-ZA" w:eastAsia="en-ZA"/>
              </w:rPr>
              <w:t>Password</w:t>
            </w:r>
          </w:p>
        </w:tc>
        <w:tc>
          <w:tcPr>
            <w:tcW w:w="3601" w:type="dxa"/>
            <w:shd w:val="clear" w:color="auto" w:fill="auto"/>
          </w:tcPr>
          <w:p w14:paraId="2EAC2A0F" w14:textId="77777777" w:rsidR="00125BEB" w:rsidRPr="00D75462" w:rsidRDefault="00125BEB" w:rsidP="008E4533">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6720BF45" w14:textId="77777777" w:rsidTr="008E4533">
        <w:tc>
          <w:tcPr>
            <w:tcW w:w="2553" w:type="dxa"/>
            <w:shd w:val="clear" w:color="auto" w:fill="DEEAF6"/>
          </w:tcPr>
          <w:p w14:paraId="3F6E261D" w14:textId="63373376" w:rsidR="00125BEB" w:rsidRPr="00E4617A" w:rsidRDefault="00125BEB" w:rsidP="008E4533">
            <w:pPr>
              <w:ind w:left="0"/>
              <w:rPr>
                <w:rFonts w:asciiTheme="minorHAnsi" w:hAnsiTheme="minorHAnsi" w:cstheme="minorHAnsi"/>
                <w:b/>
                <w:szCs w:val="22"/>
              </w:rPr>
            </w:pPr>
            <w:del w:id="89" w:author="Ian McGowan" w:date="2019-11-20T21:46:00Z">
              <w:r w:rsidDel="00826ACE">
                <w:rPr>
                  <w:rFonts w:asciiTheme="minorHAnsi" w:hAnsiTheme="minorHAnsi" w:cstheme="minorHAnsi"/>
                  <w:b/>
                  <w:szCs w:val="22"/>
                </w:rPr>
                <w:delText>mvon.</w:delText>
              </w:r>
            </w:del>
            <w:proofErr w:type="spellStart"/>
            <w:proofErr w:type="gramStart"/>
            <w:ins w:id="90" w:author="Ian McGowan" w:date="2019-11-20T21:46:00Z">
              <w:r w:rsidR="00826ACE">
                <w:rPr>
                  <w:rFonts w:asciiTheme="minorHAnsi" w:hAnsiTheme="minorHAnsi" w:cstheme="minorHAnsi"/>
                  <w:b/>
                  <w:szCs w:val="22"/>
                </w:rPr>
                <w:t>mvbasic.</w:t>
              </w:r>
            </w:ins>
            <w:r>
              <w:rPr>
                <w:rFonts w:asciiTheme="minorHAnsi" w:hAnsiTheme="minorHAnsi" w:cstheme="minorHAnsi"/>
                <w:b/>
                <w:szCs w:val="22"/>
              </w:rPr>
              <w:t>Account</w:t>
            </w:r>
            <w:proofErr w:type="spellEnd"/>
            <w:proofErr w:type="gramEnd"/>
          </w:p>
        </w:tc>
        <w:tc>
          <w:tcPr>
            <w:tcW w:w="2909" w:type="dxa"/>
            <w:shd w:val="clear" w:color="auto" w:fill="DEEAF6"/>
          </w:tcPr>
          <w:p w14:paraId="7FB8F355" w14:textId="405752A9" w:rsidR="00125BEB" w:rsidRDefault="00F9395B" w:rsidP="008E4533">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755C0B0C" w14:textId="77777777" w:rsidR="00125BEB" w:rsidRDefault="00125BEB" w:rsidP="008E4533">
            <w:pPr>
              <w:ind w:left="0"/>
              <w:rPr>
                <w:rFonts w:ascii="Calibri" w:hAnsi="Calibri"/>
                <w:noProof/>
                <w:lang w:val="en-ZA" w:eastAsia="en-ZA"/>
              </w:rPr>
            </w:pPr>
            <w:r>
              <w:rPr>
                <w:rFonts w:ascii="Calibri" w:hAnsi="Calibri"/>
                <w:noProof/>
                <w:lang w:val="en-ZA" w:eastAsia="en-ZA"/>
              </w:rPr>
              <w:t>The account name on Universe to connect to. This must be defined in the UV.ACCOUNT file in the UV account.</w:t>
            </w:r>
          </w:p>
        </w:tc>
      </w:tr>
    </w:tbl>
    <w:p w14:paraId="6E56BA44" w14:textId="77777777" w:rsidR="00125BEB" w:rsidRDefault="00125BEB" w:rsidP="00125BEB">
      <w:pPr>
        <w:ind w:left="0"/>
        <w:rPr>
          <w:rFonts w:ascii="Calibri" w:hAnsi="Calibri"/>
          <w:noProof/>
          <w:lang w:val="en-ZA" w:eastAsia="en-ZA"/>
        </w:rPr>
      </w:pPr>
    </w:p>
    <w:p w14:paraId="1034BABE"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51ECBE33" w14:textId="77777777" w:rsidR="00125BEB" w:rsidRDefault="00125BEB" w:rsidP="00125BEB">
      <w:pPr>
        <w:pStyle w:val="Heading2"/>
        <w:rPr>
          <w:noProof/>
          <w:lang w:val="en-ZA" w:eastAsia="en-ZA"/>
        </w:rPr>
      </w:pPr>
      <w:bookmarkStart w:id="91" w:name="_Toc19972213"/>
      <w:r>
        <w:rPr>
          <w:noProof/>
          <w:lang w:val="en-ZA" w:eastAsia="en-ZA"/>
        </w:rPr>
        <w:lastRenderedPageBreak/>
        <w:t>Unidata</w:t>
      </w:r>
      <w:bookmarkEnd w:id="91"/>
    </w:p>
    <w:p w14:paraId="024986B1"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59C0F7C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5AEFB34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38BE0EB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Pr="0072603F">
        <w:rPr>
          <w:rFonts w:ascii="Consolas" w:hAnsi="Consolas"/>
          <w:sz w:val="21"/>
          <w:szCs w:val="21"/>
        </w:rPr>
        <w:t>RestFS</w:t>
      </w:r>
      <w:proofErr w:type="spellEnd"/>
      <w:r w:rsidRPr="0072603F">
        <w:rPr>
          <w:rFonts w:ascii="Consolas" w:hAnsi="Consolas"/>
          <w:sz w:val="21"/>
          <w:szCs w:val="21"/>
        </w:rPr>
        <w:t>:/",</w:t>
      </w:r>
      <w:r w:rsidRPr="0072603F">
        <w:rPr>
          <w:rFonts w:ascii="Consolas" w:hAnsi="Consolas"/>
          <w:sz w:val="21"/>
          <w:szCs w:val="21"/>
        </w:rPr>
        <w:tab/>
      </w:r>
    </w:p>
    <w:p w14:paraId="6E47BE2C"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Unidata",</w:t>
      </w:r>
    </w:p>
    <w:p w14:paraId="51579E90"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296AC87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00994205" w14:textId="77777777" w:rsidR="00125BEB" w:rsidRPr="0072603F" w:rsidRDefault="00125BEB" w:rsidP="00125BEB">
      <w:pPr>
        <w:shd w:val="clear" w:color="auto" w:fill="FFFFFF"/>
        <w:spacing w:before="0" w:line="285" w:lineRule="atLeast"/>
        <w:ind w:left="0"/>
        <w:rPr>
          <w:rFonts w:ascii="Consolas" w:hAnsi="Consolas"/>
          <w:sz w:val="21"/>
          <w:szCs w:val="21"/>
        </w:rPr>
      </w:pPr>
    </w:p>
    <w:p w14:paraId="1286638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48A5F8BB" w14:textId="0F4D666E"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del w:id="92" w:author="Ian McGowan" w:date="2019-11-20T21:46:00Z">
        <w:r w:rsidRPr="0072603F" w:rsidDel="00826ACE">
          <w:rPr>
            <w:rFonts w:ascii="Consolas" w:hAnsi="Consolas"/>
            <w:sz w:val="21"/>
            <w:szCs w:val="21"/>
          </w:rPr>
          <w:delText>mvon.</w:delText>
        </w:r>
      </w:del>
      <w:proofErr w:type="gramStart"/>
      <w:ins w:id="93" w:author="Ian McGowan" w:date="2019-11-20T21:46:00Z">
        <w:r w:rsidR="00826ACE">
          <w:rPr>
            <w:rFonts w:ascii="Consolas" w:hAnsi="Consolas"/>
            <w:sz w:val="21"/>
            <w:szCs w:val="21"/>
          </w:rPr>
          <w:t>mvbasic.</w:t>
        </w:r>
      </w:ins>
      <w:r w:rsidRPr="0072603F">
        <w:rPr>
          <w:rFonts w:ascii="Consolas" w:hAnsi="Consolas"/>
          <w:sz w:val="21"/>
          <w:szCs w:val="21"/>
        </w:rPr>
        <w:t>RestPath</w:t>
      </w:r>
      <w:proofErr w:type="spellEnd"/>
      <w:proofErr w:type="gramEnd"/>
      <w:r w:rsidRPr="0072603F">
        <w:rPr>
          <w:rFonts w:ascii="Consolas" w:hAnsi="Consolas"/>
          <w:sz w:val="21"/>
          <w:szCs w:val="21"/>
        </w:rPr>
        <w:t>”: “http://localhost:9005/”,</w:t>
      </w:r>
    </w:p>
    <w:p w14:paraId="2244017A" w14:textId="0E775F9A"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94" w:author="Ian McGowan" w:date="2019-11-20T21:46:00Z">
        <w:r w:rsidRPr="0072603F" w:rsidDel="00826ACE">
          <w:rPr>
            <w:rFonts w:ascii="Consolas" w:hAnsi="Consolas"/>
            <w:sz w:val="21"/>
            <w:szCs w:val="21"/>
          </w:rPr>
          <w:delText>mvon.</w:delText>
        </w:r>
      </w:del>
      <w:proofErr w:type="gramStart"/>
      <w:ins w:id="95" w:author="Ian McGowan" w:date="2019-11-20T21:46:00Z">
        <w:r w:rsidR="00826ACE">
          <w:rPr>
            <w:rFonts w:ascii="Consolas" w:hAnsi="Consolas"/>
            <w:sz w:val="21"/>
            <w:szCs w:val="21"/>
          </w:rPr>
          <w:t>mvbasic.</w:t>
        </w:r>
      </w:ins>
      <w:r w:rsidRPr="0072603F">
        <w:rPr>
          <w:rFonts w:ascii="Consolas" w:hAnsi="Consolas"/>
          <w:sz w:val="21"/>
          <w:szCs w:val="21"/>
        </w:rPr>
        <w:t>UseGateway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3283572B" w14:textId="112C4CE2"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96" w:author="Ian McGowan" w:date="2019-11-20T21:46:00Z">
        <w:r w:rsidRPr="0072603F" w:rsidDel="00826ACE">
          <w:rPr>
            <w:rFonts w:ascii="Consolas" w:hAnsi="Consolas"/>
            <w:sz w:val="21"/>
            <w:szCs w:val="21"/>
          </w:rPr>
          <w:delText>mvon.</w:delText>
        </w:r>
      </w:del>
      <w:proofErr w:type="gramStart"/>
      <w:ins w:id="97" w:author="Ian McGowan" w:date="2019-11-20T21:46:00Z">
        <w:r w:rsidR="00826ACE">
          <w:rPr>
            <w:rFonts w:ascii="Consolas" w:hAnsi="Consolas"/>
            <w:sz w:val="21"/>
            <w:szCs w:val="21"/>
          </w:rPr>
          <w:t>mvbasic.</w:t>
        </w:r>
      </w:ins>
      <w:r w:rsidRPr="0072603F">
        <w:rPr>
          <w:rFonts w:ascii="Consolas" w:hAnsi="Consolas"/>
          <w:sz w:val="21"/>
          <w:szCs w:val="21"/>
        </w:rPr>
        <w:t>GatewayType</w:t>
      </w:r>
      <w:proofErr w:type="spellEnd"/>
      <w:proofErr w:type="gramEnd"/>
      <w:r w:rsidRPr="0072603F">
        <w:rPr>
          <w:rFonts w:ascii="Consolas" w:hAnsi="Consolas"/>
          <w:sz w:val="21"/>
          <w:szCs w:val="21"/>
        </w:rPr>
        <w:t>": "Unidata",</w:t>
      </w:r>
    </w:p>
    <w:p w14:paraId="25F977E5" w14:textId="39817ED2"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98" w:author="Ian McGowan" w:date="2019-11-20T21:46:00Z">
        <w:r w:rsidRPr="0072603F" w:rsidDel="00826ACE">
          <w:rPr>
            <w:rFonts w:ascii="Consolas" w:hAnsi="Consolas"/>
            <w:sz w:val="21"/>
            <w:szCs w:val="21"/>
          </w:rPr>
          <w:delText>mvon.</w:delText>
        </w:r>
      </w:del>
      <w:proofErr w:type="gramStart"/>
      <w:ins w:id="99" w:author="Ian McGowan" w:date="2019-11-20T21:46:00Z">
        <w:r w:rsidR="00826ACE">
          <w:rPr>
            <w:rFonts w:ascii="Consolas" w:hAnsi="Consolas"/>
            <w:sz w:val="21"/>
            <w:szCs w:val="21"/>
          </w:rPr>
          <w:t>mvbasic.</w:t>
        </w:r>
      </w:ins>
      <w:r w:rsidRPr="0072603F">
        <w:rPr>
          <w:rFonts w:ascii="Consolas" w:hAnsi="Consolas"/>
          <w:sz w:val="21"/>
          <w:szCs w:val="21"/>
        </w:rPr>
        <w:t>RemoteHost</w:t>
      </w:r>
      <w:proofErr w:type="spellEnd"/>
      <w:proofErr w:type="gramEnd"/>
      <w:r w:rsidRPr="0072603F">
        <w:rPr>
          <w:rFonts w:ascii="Consolas" w:hAnsi="Consolas"/>
          <w:sz w:val="21"/>
          <w:szCs w:val="21"/>
        </w:rPr>
        <w: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3D8389AC" w14:textId="47F705E2"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del w:id="100" w:author="Ian McGowan" w:date="2019-11-20T21:46:00Z">
        <w:r w:rsidRPr="0072603F" w:rsidDel="00826ACE">
          <w:rPr>
            <w:rFonts w:ascii="Consolas" w:hAnsi="Consolas"/>
            <w:sz w:val="21"/>
            <w:szCs w:val="21"/>
          </w:rPr>
          <w:delText>mvon.</w:delText>
        </w:r>
      </w:del>
      <w:proofErr w:type="gramStart"/>
      <w:ins w:id="101" w:author="Ian McGowan" w:date="2019-11-20T21:46:00Z">
        <w:r w:rsidR="00826ACE">
          <w:rPr>
            <w:rFonts w:ascii="Consolas" w:hAnsi="Consolas"/>
            <w:sz w:val="21"/>
            <w:szCs w:val="21"/>
          </w:rPr>
          <w:t>mvbasic.</w:t>
        </w:r>
      </w:ins>
      <w:r w:rsidRPr="0072603F">
        <w:rPr>
          <w:rFonts w:ascii="Consolas" w:hAnsi="Consolas"/>
          <w:sz w:val="21"/>
          <w:szCs w:val="21"/>
        </w:rPr>
        <w:t>UserName</w:t>
      </w:r>
      <w:proofErr w:type="spellEnd"/>
      <w:proofErr w:type="gramEnd"/>
      <w:r w:rsidRPr="0072603F">
        <w:rPr>
          <w:rFonts w:ascii="Consolas" w:hAnsi="Consolas"/>
          <w:sz w:val="21"/>
          <w:szCs w:val="21"/>
        </w:rPr>
        <w:t>": "</w:t>
      </w:r>
      <w:proofErr w:type="spellStart"/>
      <w:r w:rsidR="00F9395B">
        <w:rPr>
          <w:rFonts w:ascii="Consolas" w:hAnsi="Consolas"/>
          <w:sz w:val="21"/>
          <w:szCs w:val="21"/>
        </w:rPr>
        <w:t>myUserName</w:t>
      </w:r>
      <w:proofErr w:type="spellEnd"/>
      <w:r w:rsidRPr="0072603F">
        <w:rPr>
          <w:rFonts w:ascii="Consolas" w:hAnsi="Consolas"/>
          <w:sz w:val="21"/>
          <w:szCs w:val="21"/>
        </w:rPr>
        <w:t>",</w:t>
      </w:r>
    </w:p>
    <w:p w14:paraId="7A455BBB" w14:textId="6FA65B5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02" w:author="Ian McGowan" w:date="2019-11-20T21:46:00Z">
        <w:r w:rsidRPr="0072603F" w:rsidDel="00826ACE">
          <w:rPr>
            <w:rFonts w:ascii="Consolas" w:hAnsi="Consolas"/>
            <w:sz w:val="21"/>
            <w:szCs w:val="21"/>
          </w:rPr>
          <w:delText>mvon.</w:delText>
        </w:r>
      </w:del>
      <w:proofErr w:type="gramStart"/>
      <w:ins w:id="103" w:author="Ian McGowan" w:date="2019-11-20T21:46:00Z">
        <w:r w:rsidR="00826ACE">
          <w:rPr>
            <w:rFonts w:ascii="Consolas" w:hAnsi="Consolas"/>
            <w:sz w:val="21"/>
            <w:szCs w:val="21"/>
          </w:rPr>
          <w:t>mvbasic.</w:t>
        </w:r>
      </w:ins>
      <w:r w:rsidRPr="0072603F">
        <w:rPr>
          <w:rFonts w:ascii="Consolas" w:hAnsi="Consolas"/>
          <w:sz w:val="21"/>
          <w:szCs w:val="21"/>
        </w:rPr>
        <w:t>Password</w:t>
      </w:r>
      <w:proofErr w:type="spellEnd"/>
      <w:proofErr w:type="gramEnd"/>
      <w:r w:rsidRPr="0072603F">
        <w:rPr>
          <w:rFonts w:ascii="Consolas" w:hAnsi="Consolas"/>
          <w:sz w:val="21"/>
          <w:szCs w:val="21"/>
        </w:rPr>
        <w:t>": "</w:t>
      </w:r>
      <w:proofErr w:type="spellStart"/>
      <w:r w:rsidR="00F9395B">
        <w:rPr>
          <w:rFonts w:ascii="Consolas" w:hAnsi="Consolas"/>
          <w:sz w:val="21"/>
          <w:szCs w:val="21"/>
        </w:rPr>
        <w:t>MyPassword</w:t>
      </w:r>
      <w:proofErr w:type="spellEnd"/>
      <w:r w:rsidRPr="0072603F">
        <w:rPr>
          <w:rFonts w:ascii="Consolas" w:hAnsi="Consolas"/>
          <w:sz w:val="21"/>
          <w:szCs w:val="21"/>
        </w:rPr>
        <w:t>",</w:t>
      </w:r>
    </w:p>
    <w:p w14:paraId="51DD0361" w14:textId="01B00A34"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del w:id="104" w:author="Ian McGowan" w:date="2019-11-20T21:46:00Z">
        <w:r w:rsidRPr="0072603F" w:rsidDel="00826ACE">
          <w:rPr>
            <w:rFonts w:ascii="Consolas" w:hAnsi="Consolas"/>
            <w:sz w:val="21"/>
            <w:szCs w:val="21"/>
          </w:rPr>
          <w:delText>mvon.</w:delText>
        </w:r>
      </w:del>
      <w:proofErr w:type="gramStart"/>
      <w:ins w:id="105" w:author="Ian McGowan" w:date="2019-11-20T21:46:00Z">
        <w:r w:rsidR="00826ACE">
          <w:rPr>
            <w:rFonts w:ascii="Consolas" w:hAnsi="Consolas"/>
            <w:sz w:val="21"/>
            <w:szCs w:val="21"/>
          </w:rPr>
          <w:t>mvbasic.</w:t>
        </w:r>
      </w:ins>
      <w:r w:rsidRPr="0072603F">
        <w:rPr>
          <w:rFonts w:ascii="Consolas" w:hAnsi="Consolas"/>
          <w:sz w:val="21"/>
          <w:szCs w:val="21"/>
        </w:rPr>
        <w:t>Account</w:t>
      </w:r>
      <w:proofErr w:type="spellEnd"/>
      <w:proofErr w:type="gramEnd"/>
      <w:r w:rsidRPr="0072603F">
        <w:rPr>
          <w:rFonts w:ascii="Consolas" w:hAnsi="Consolas"/>
          <w:sz w:val="21"/>
          <w:szCs w:val="21"/>
        </w:rPr>
        <w:t>": "</w:t>
      </w:r>
      <w:r w:rsidR="00F9395B">
        <w:rPr>
          <w:rFonts w:ascii="Consolas" w:hAnsi="Consolas"/>
          <w:sz w:val="21"/>
          <w:szCs w:val="21"/>
        </w:rPr>
        <w:t>DEMO</w:t>
      </w:r>
      <w:r w:rsidRPr="0072603F">
        <w:rPr>
          <w:rFonts w:ascii="Consolas" w:hAnsi="Consolas"/>
          <w:sz w:val="21"/>
          <w:szCs w:val="21"/>
        </w:rPr>
        <w:t>",</w:t>
      </w:r>
    </w:p>
    <w:p w14:paraId="26D77030" w14:textId="2D5E5E6B"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06" w:author="Ian McGowan" w:date="2019-11-20T21:46:00Z">
        <w:r w:rsidRPr="0072603F" w:rsidDel="00826ACE">
          <w:rPr>
            <w:rFonts w:ascii="Consolas" w:hAnsi="Consolas"/>
            <w:sz w:val="21"/>
            <w:szCs w:val="21"/>
          </w:rPr>
          <w:delText>mvon.</w:delText>
        </w:r>
      </w:del>
      <w:proofErr w:type="gramStart"/>
      <w:ins w:id="107" w:author="Ian McGowan" w:date="2019-11-20T21:46:00Z">
        <w:r w:rsidR="00826ACE">
          <w:rPr>
            <w:rFonts w:ascii="Consolas" w:hAnsi="Consolas"/>
            <w:sz w:val="21"/>
            <w:szCs w:val="21"/>
          </w:rPr>
          <w:t>mvbasic.</w:t>
        </w:r>
      </w:ins>
      <w:r w:rsidRPr="0072603F">
        <w:rPr>
          <w:rFonts w:ascii="Consolas" w:hAnsi="Consolas"/>
          <w:sz w:val="21"/>
          <w:szCs w:val="21"/>
        </w:rPr>
        <w:t>AccountPath</w:t>
      </w:r>
      <w:proofErr w:type="spellEnd"/>
      <w:proofErr w:type="gramEnd"/>
      <w:r w:rsidRPr="0072603F">
        <w:rPr>
          <w:rFonts w:ascii="Consolas" w:hAnsi="Consolas"/>
          <w:sz w:val="21"/>
          <w:szCs w:val="21"/>
        </w:rPr>
        <w:t>": "/</w:t>
      </w:r>
      <w:proofErr w:type="spellStart"/>
      <w:r w:rsidRPr="0072603F">
        <w:rPr>
          <w:rFonts w:ascii="Consolas" w:hAnsi="Consolas"/>
          <w:sz w:val="21"/>
          <w:szCs w:val="21"/>
        </w:rPr>
        <w:t>usr</w:t>
      </w:r>
      <w:proofErr w:type="spellEnd"/>
      <w:r w:rsidRPr="0072603F">
        <w:rPr>
          <w:rFonts w:ascii="Consolas" w:hAnsi="Consolas"/>
          <w:sz w:val="21"/>
          <w:szCs w:val="21"/>
        </w:rPr>
        <w:t>/data/</w:t>
      </w:r>
      <w:r w:rsidR="00F9395B">
        <w:rPr>
          <w:rFonts w:ascii="Consolas" w:hAnsi="Consolas"/>
          <w:sz w:val="21"/>
          <w:szCs w:val="21"/>
        </w:rPr>
        <w:t>DEMO</w:t>
      </w:r>
      <w:r w:rsidRPr="0072603F">
        <w:rPr>
          <w:rFonts w:ascii="Consolas" w:hAnsi="Consolas"/>
          <w:sz w:val="21"/>
          <w:szCs w:val="21"/>
        </w:rPr>
        <w:t>",</w:t>
      </w:r>
    </w:p>
    <w:p w14:paraId="31F7B402" w14:textId="2E395CB8"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roofErr w:type="spellStart"/>
      <w:del w:id="108" w:author="Ian McGowan" w:date="2019-11-20T21:47:00Z">
        <w:r w:rsidRPr="0072603F" w:rsidDel="00826ACE">
          <w:rPr>
            <w:rFonts w:ascii="Consolas" w:hAnsi="Consolas"/>
            <w:sz w:val="21"/>
            <w:szCs w:val="21"/>
          </w:rPr>
          <w:delText>mvon"</w:delText>
        </w:r>
      </w:del>
      <w:ins w:id="109" w:author="Ian McGowan" w:date="2019-11-20T21:47:00Z">
        <w:r w:rsidR="00826ACE">
          <w:rPr>
            <w:rFonts w:ascii="Consolas" w:hAnsi="Consolas"/>
            <w:sz w:val="21"/>
            <w:szCs w:val="21"/>
          </w:rPr>
          <w:t>mvbasic</w:t>
        </w:r>
        <w:proofErr w:type="spellEnd"/>
        <w:r w:rsidR="00826ACE">
          <w:rPr>
            <w:rFonts w:ascii="Consolas" w:hAnsi="Consolas"/>
            <w:sz w:val="21"/>
            <w:szCs w:val="21"/>
          </w:rPr>
          <w:t>”</w:t>
        </w:r>
      </w:ins>
      <w:r w:rsidRPr="0072603F">
        <w:rPr>
          <w:rFonts w:ascii="Consolas" w:hAnsi="Consolas"/>
          <w:sz w:val="21"/>
          <w:szCs w:val="21"/>
        </w:rPr>
        <w:t>}</w:t>
      </w:r>
    </w:p>
    <w:p w14:paraId="06C1910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4AE4E33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w:t>
      </w:r>
    </w:p>
    <w:p w14:paraId="49EDF851"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851"/>
        <w:gridCol w:w="2841"/>
        <w:gridCol w:w="3371"/>
      </w:tblGrid>
      <w:tr w:rsidR="00125BEB" w:rsidRPr="00D75462" w14:paraId="779CEDB0" w14:textId="77777777" w:rsidTr="008E4533">
        <w:tc>
          <w:tcPr>
            <w:tcW w:w="2553" w:type="dxa"/>
            <w:tcBorders>
              <w:top w:val="single" w:sz="4" w:space="0" w:color="5B9BD5"/>
              <w:left w:val="single" w:sz="4" w:space="0" w:color="5B9BD5"/>
              <w:bottom w:val="single" w:sz="4" w:space="0" w:color="5B9BD5"/>
              <w:right w:val="nil"/>
            </w:tcBorders>
            <w:shd w:val="clear" w:color="auto" w:fill="5B9BD5"/>
          </w:tcPr>
          <w:p w14:paraId="495C29DF"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6FBF1FCF" w14:textId="77777777" w:rsidR="00125BEB" w:rsidRDefault="00125BEB" w:rsidP="008E4533">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12343333"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4D717D9E" w14:textId="77777777" w:rsidTr="008E4533">
        <w:tc>
          <w:tcPr>
            <w:tcW w:w="2553" w:type="dxa"/>
            <w:shd w:val="clear" w:color="auto" w:fill="DEEAF6"/>
          </w:tcPr>
          <w:p w14:paraId="5A5761B0" w14:textId="13A3D833" w:rsidR="00125BEB" w:rsidRDefault="00125BEB" w:rsidP="008E4533">
            <w:pPr>
              <w:ind w:left="0"/>
              <w:rPr>
                <w:rFonts w:ascii="Calibri" w:hAnsi="Calibri"/>
                <w:b/>
                <w:bCs/>
                <w:noProof/>
                <w:lang w:val="en-ZA" w:eastAsia="en-ZA"/>
              </w:rPr>
            </w:pPr>
            <w:del w:id="110" w:author="Ian McGowan" w:date="2019-11-20T21:46:00Z">
              <w:r w:rsidDel="00826ACE">
                <w:rPr>
                  <w:rFonts w:asciiTheme="minorHAnsi" w:hAnsiTheme="minorHAnsi" w:cstheme="minorHAnsi"/>
                  <w:b/>
                  <w:szCs w:val="22"/>
                </w:rPr>
                <w:delText>mvon.</w:delText>
              </w:r>
            </w:del>
            <w:proofErr w:type="spellStart"/>
            <w:proofErr w:type="gramStart"/>
            <w:ins w:id="111" w:author="Ian McGowan" w:date="2019-11-20T21:46:00Z">
              <w:r w:rsidR="00826ACE">
                <w:rPr>
                  <w:rFonts w:asciiTheme="minorHAnsi" w:hAnsiTheme="minorHAnsi" w:cstheme="minorHAnsi"/>
                  <w:b/>
                  <w:szCs w:val="22"/>
                </w:rPr>
                <w:t>mvbasic.</w:t>
              </w:r>
            </w:ins>
            <w:r>
              <w:rPr>
                <w:rFonts w:asciiTheme="minorHAnsi" w:hAnsiTheme="minorHAnsi" w:cstheme="minorHAnsi"/>
                <w:b/>
                <w:szCs w:val="22"/>
              </w:rPr>
              <w:t>RestPath</w:t>
            </w:r>
            <w:proofErr w:type="spellEnd"/>
            <w:proofErr w:type="gramEnd"/>
          </w:p>
        </w:tc>
        <w:tc>
          <w:tcPr>
            <w:tcW w:w="2909" w:type="dxa"/>
            <w:shd w:val="clear" w:color="auto" w:fill="DEEAF6"/>
          </w:tcPr>
          <w:p w14:paraId="654B7460" w14:textId="77777777" w:rsidR="00125BEB" w:rsidRDefault="003709D7" w:rsidP="008E4533">
            <w:pPr>
              <w:ind w:left="0"/>
              <w:rPr>
                <w:rFonts w:asciiTheme="minorHAnsi" w:hAnsiTheme="minorHAnsi" w:cstheme="minorHAnsi"/>
                <w:sz w:val="24"/>
                <w:szCs w:val="24"/>
              </w:rPr>
            </w:pPr>
            <w:hyperlink r:id="rId30" w:history="1">
              <w:r w:rsidR="00125BEB" w:rsidRPr="000C0E47">
                <w:rPr>
                  <w:rStyle w:val="Hyperlink"/>
                  <w:rFonts w:asciiTheme="minorHAnsi" w:hAnsiTheme="minorHAnsi" w:cstheme="minorHAnsi"/>
                  <w:sz w:val="24"/>
                  <w:szCs w:val="24"/>
                </w:rPr>
                <w:t>http://localhost:9005</w:t>
              </w:r>
            </w:hyperlink>
          </w:p>
        </w:tc>
        <w:tc>
          <w:tcPr>
            <w:tcW w:w="3601" w:type="dxa"/>
            <w:shd w:val="clear" w:color="auto" w:fill="DEEAF6"/>
          </w:tcPr>
          <w:p w14:paraId="1ABC861B" w14:textId="77777777" w:rsidR="00125BEB" w:rsidRDefault="00125BEB" w:rsidP="008E4533">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477E4CBD" w14:textId="77777777" w:rsidTr="008E4533">
        <w:tc>
          <w:tcPr>
            <w:tcW w:w="2553" w:type="dxa"/>
            <w:shd w:val="clear" w:color="auto" w:fill="FFFFFF" w:themeFill="background1"/>
          </w:tcPr>
          <w:p w14:paraId="15ECFF00" w14:textId="6E622A2F" w:rsidR="00125BEB" w:rsidRPr="00D75462" w:rsidRDefault="00125BEB" w:rsidP="008E4533">
            <w:pPr>
              <w:ind w:left="0"/>
              <w:rPr>
                <w:rFonts w:ascii="Calibri" w:hAnsi="Calibri"/>
                <w:b/>
                <w:bCs/>
                <w:noProof/>
                <w:lang w:val="en-ZA" w:eastAsia="en-ZA"/>
              </w:rPr>
            </w:pPr>
            <w:del w:id="112" w:author="Ian McGowan" w:date="2019-11-20T21:46:00Z">
              <w:r w:rsidDel="00826ACE">
                <w:rPr>
                  <w:rFonts w:ascii="Calibri" w:hAnsi="Calibri"/>
                  <w:b/>
                  <w:bCs/>
                  <w:noProof/>
                  <w:lang w:val="en-ZA" w:eastAsia="en-ZA"/>
                </w:rPr>
                <w:delText>Mvon.</w:delText>
              </w:r>
            </w:del>
            <w:ins w:id="113" w:author="Ian McGowan" w:date="2019-11-20T21:46:00Z">
              <w:r w:rsidR="00826ACE">
                <w:rPr>
                  <w:rFonts w:ascii="Calibri" w:hAnsi="Calibri"/>
                  <w:b/>
                  <w:bCs/>
                  <w:noProof/>
                  <w:lang w:val="en-ZA" w:eastAsia="en-ZA"/>
                </w:rPr>
                <w:t>Mvbasic.</w:t>
              </w:r>
            </w:ins>
            <w:r>
              <w:rPr>
                <w:rFonts w:ascii="Calibri" w:hAnsi="Calibri"/>
                <w:b/>
                <w:bCs/>
                <w:noProof/>
                <w:lang w:val="en-ZA" w:eastAsia="en-ZA"/>
              </w:rPr>
              <w:t>UseGateway</w:t>
            </w:r>
          </w:p>
        </w:tc>
        <w:tc>
          <w:tcPr>
            <w:tcW w:w="2909" w:type="dxa"/>
            <w:shd w:val="clear" w:color="auto" w:fill="FFFFFF" w:themeFill="background1"/>
          </w:tcPr>
          <w:p w14:paraId="3FFF6C5B"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44ECB23B" w14:textId="77777777" w:rsidR="00125BEB" w:rsidRPr="00E4617A" w:rsidRDefault="00125BEB" w:rsidP="008E4533">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6B12C742" w14:textId="77777777" w:rsidTr="008E4533">
        <w:tc>
          <w:tcPr>
            <w:tcW w:w="2553" w:type="dxa"/>
            <w:shd w:val="clear" w:color="auto" w:fill="DEEAF6"/>
          </w:tcPr>
          <w:p w14:paraId="5352B731" w14:textId="1D133921" w:rsidR="00125BEB" w:rsidRPr="00E4617A" w:rsidRDefault="00125BEB" w:rsidP="008E4533">
            <w:pPr>
              <w:tabs>
                <w:tab w:val="right" w:pos="2389"/>
              </w:tabs>
              <w:ind w:left="0"/>
              <w:rPr>
                <w:rFonts w:ascii="Calibri" w:hAnsi="Calibri"/>
                <w:b/>
                <w:bCs/>
                <w:noProof/>
                <w:lang w:val="en-ZA" w:eastAsia="en-ZA"/>
              </w:rPr>
            </w:pPr>
            <w:del w:id="114" w:author="Ian McGowan" w:date="2019-11-20T21:46:00Z">
              <w:r w:rsidRPr="00E4617A" w:rsidDel="00826ACE">
                <w:rPr>
                  <w:rFonts w:asciiTheme="minorHAnsi" w:hAnsiTheme="minorHAnsi" w:cstheme="minorHAnsi"/>
                  <w:b/>
                  <w:szCs w:val="22"/>
                </w:rPr>
                <w:delText>mvon.</w:delText>
              </w:r>
            </w:del>
            <w:proofErr w:type="spellStart"/>
            <w:proofErr w:type="gramStart"/>
            <w:ins w:id="115" w:author="Ian McGowan" w:date="2019-11-20T21:46:00Z">
              <w:r w:rsidR="00826ACE">
                <w:rPr>
                  <w:rFonts w:asciiTheme="minorHAnsi" w:hAnsiTheme="minorHAnsi" w:cstheme="minorHAnsi"/>
                  <w:b/>
                  <w:szCs w:val="22"/>
                </w:rPr>
                <w:t>mvbasic.</w:t>
              </w:r>
            </w:ins>
            <w:r>
              <w:rPr>
                <w:rFonts w:asciiTheme="minorHAnsi" w:hAnsiTheme="minorHAnsi" w:cstheme="minorHAnsi"/>
                <w:b/>
                <w:szCs w:val="22"/>
              </w:rPr>
              <w:t>RemoteHost</w:t>
            </w:r>
            <w:proofErr w:type="spellEnd"/>
            <w:proofErr w:type="gramEnd"/>
          </w:p>
        </w:tc>
        <w:tc>
          <w:tcPr>
            <w:tcW w:w="2909" w:type="dxa"/>
            <w:shd w:val="clear" w:color="auto" w:fill="DEEAF6"/>
          </w:tcPr>
          <w:p w14:paraId="274AA60C"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192.168.1.10</w:t>
            </w:r>
          </w:p>
        </w:tc>
        <w:tc>
          <w:tcPr>
            <w:tcW w:w="3601" w:type="dxa"/>
            <w:shd w:val="clear" w:color="auto" w:fill="DEEAF6"/>
          </w:tcPr>
          <w:p w14:paraId="75D0ECA1"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The servers IP/Host name that is running the Unidata Database</w:t>
            </w:r>
            <w:r w:rsidRPr="00E4617A">
              <w:rPr>
                <w:rFonts w:asciiTheme="minorHAnsi" w:hAnsiTheme="minorHAnsi" w:cstheme="minorHAnsi"/>
                <w:sz w:val="24"/>
                <w:szCs w:val="24"/>
              </w:rPr>
              <w:t>.</w:t>
            </w:r>
          </w:p>
        </w:tc>
      </w:tr>
      <w:tr w:rsidR="00125BEB" w:rsidRPr="00D75462" w14:paraId="3207D0C3" w14:textId="77777777" w:rsidTr="008E4533">
        <w:tc>
          <w:tcPr>
            <w:tcW w:w="2553" w:type="dxa"/>
            <w:shd w:val="clear" w:color="auto" w:fill="FFFFFF" w:themeFill="background1"/>
          </w:tcPr>
          <w:p w14:paraId="4A732909" w14:textId="60F6573A" w:rsidR="00125BEB" w:rsidRPr="00E4617A" w:rsidRDefault="00125BEB" w:rsidP="008E4533">
            <w:pPr>
              <w:ind w:left="0"/>
              <w:rPr>
                <w:rFonts w:ascii="Calibri" w:hAnsi="Calibri"/>
                <w:b/>
                <w:bCs/>
                <w:noProof/>
                <w:lang w:val="en-ZA" w:eastAsia="en-ZA"/>
              </w:rPr>
            </w:pPr>
            <w:del w:id="116" w:author="Ian McGowan" w:date="2019-11-20T21:46:00Z">
              <w:r w:rsidRPr="00E4617A" w:rsidDel="00826ACE">
                <w:rPr>
                  <w:rFonts w:asciiTheme="minorHAnsi" w:hAnsiTheme="minorHAnsi" w:cstheme="minorHAnsi"/>
                  <w:b/>
                  <w:szCs w:val="22"/>
                </w:rPr>
                <w:delText>mvon.</w:delText>
              </w:r>
            </w:del>
            <w:proofErr w:type="spellStart"/>
            <w:proofErr w:type="gramStart"/>
            <w:ins w:id="117" w:author="Ian McGowan" w:date="2019-11-20T21:46:00Z">
              <w:r w:rsidR="00826ACE">
                <w:rPr>
                  <w:rFonts w:asciiTheme="minorHAnsi" w:hAnsiTheme="minorHAnsi" w:cstheme="minorHAnsi"/>
                  <w:b/>
                  <w:szCs w:val="22"/>
                </w:rPr>
                <w:t>mvbasic.</w:t>
              </w:r>
            </w:ins>
            <w:r>
              <w:rPr>
                <w:rFonts w:asciiTheme="minorHAnsi" w:hAnsiTheme="minorHAnsi" w:cstheme="minorHAnsi"/>
                <w:b/>
                <w:szCs w:val="22"/>
              </w:rPr>
              <w:t>GatewayType</w:t>
            </w:r>
            <w:proofErr w:type="spellEnd"/>
            <w:proofErr w:type="gramEnd"/>
          </w:p>
        </w:tc>
        <w:tc>
          <w:tcPr>
            <w:tcW w:w="2909" w:type="dxa"/>
            <w:shd w:val="clear" w:color="auto" w:fill="FFFFFF" w:themeFill="background1"/>
          </w:tcPr>
          <w:p w14:paraId="3EFA1410"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Unidata</w:t>
            </w:r>
          </w:p>
        </w:tc>
        <w:tc>
          <w:tcPr>
            <w:tcW w:w="3601" w:type="dxa"/>
            <w:shd w:val="clear" w:color="auto" w:fill="FFFFFF" w:themeFill="background1"/>
          </w:tcPr>
          <w:p w14:paraId="1AE082D4"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Connecting to a Unidata server</w:t>
            </w:r>
          </w:p>
        </w:tc>
      </w:tr>
      <w:tr w:rsidR="00125BEB" w:rsidRPr="00D75462" w14:paraId="66047A95" w14:textId="77777777" w:rsidTr="008E4533">
        <w:tc>
          <w:tcPr>
            <w:tcW w:w="2553" w:type="dxa"/>
            <w:shd w:val="clear" w:color="auto" w:fill="DEEAF6"/>
          </w:tcPr>
          <w:p w14:paraId="70E0A932" w14:textId="53C53E0F" w:rsidR="00125BEB" w:rsidRPr="00E4617A" w:rsidRDefault="00125BEB" w:rsidP="008E4533">
            <w:pPr>
              <w:ind w:left="0"/>
              <w:rPr>
                <w:rFonts w:asciiTheme="minorHAnsi" w:hAnsiTheme="minorHAnsi" w:cstheme="minorHAnsi"/>
                <w:b/>
                <w:szCs w:val="22"/>
              </w:rPr>
            </w:pPr>
            <w:del w:id="118" w:author="Ian McGowan" w:date="2019-11-20T21:46:00Z">
              <w:r w:rsidDel="00826ACE">
                <w:rPr>
                  <w:rFonts w:asciiTheme="minorHAnsi" w:hAnsiTheme="minorHAnsi" w:cstheme="minorHAnsi"/>
                  <w:b/>
                  <w:szCs w:val="22"/>
                </w:rPr>
                <w:delText>Mvon.</w:delText>
              </w:r>
            </w:del>
            <w:proofErr w:type="spellStart"/>
            <w:ins w:id="119" w:author="Ian McGowan" w:date="2019-11-20T21:46:00Z">
              <w:r w:rsidR="00826ACE">
                <w:rPr>
                  <w:rFonts w:asciiTheme="minorHAnsi" w:hAnsiTheme="minorHAnsi" w:cstheme="minorHAnsi"/>
                  <w:b/>
                  <w:szCs w:val="22"/>
                </w:rPr>
                <w:t>Mvbasic.</w:t>
              </w:r>
            </w:ins>
            <w:r>
              <w:rPr>
                <w:rFonts w:asciiTheme="minorHAnsi" w:hAnsiTheme="minorHAnsi" w:cstheme="minorHAnsi"/>
                <w:b/>
                <w:szCs w:val="22"/>
              </w:rPr>
              <w:t>UserName</w:t>
            </w:r>
            <w:proofErr w:type="spellEnd"/>
          </w:p>
        </w:tc>
        <w:tc>
          <w:tcPr>
            <w:tcW w:w="2909" w:type="dxa"/>
            <w:shd w:val="clear" w:color="auto" w:fill="DEEAF6"/>
          </w:tcPr>
          <w:p w14:paraId="75C7D3A1" w14:textId="19F6F030" w:rsidR="00125BEB" w:rsidDel="00EE3E5B" w:rsidRDefault="00F9395B" w:rsidP="008E4533">
            <w:pPr>
              <w:ind w:left="0"/>
              <w:rPr>
                <w:rFonts w:ascii="Calibri" w:hAnsi="Calibri"/>
                <w:noProof/>
                <w:lang w:val="en-ZA" w:eastAsia="en-ZA"/>
              </w:rPr>
            </w:pPr>
            <w:r>
              <w:rPr>
                <w:rFonts w:ascii="Calibri" w:hAnsi="Calibri"/>
                <w:noProof/>
                <w:lang w:val="en-ZA" w:eastAsia="en-ZA"/>
              </w:rPr>
              <w:t>MyUserName</w:t>
            </w:r>
          </w:p>
        </w:tc>
        <w:tc>
          <w:tcPr>
            <w:tcW w:w="3601" w:type="dxa"/>
            <w:shd w:val="clear" w:color="auto" w:fill="DEEAF6"/>
          </w:tcPr>
          <w:p w14:paraId="0E0EBA0F" w14:textId="77777777" w:rsidR="00125BEB" w:rsidRDefault="00125BEB" w:rsidP="008E4533">
            <w:pPr>
              <w:ind w:left="0"/>
              <w:rPr>
                <w:rFonts w:ascii="Calibri" w:hAnsi="Calibri"/>
                <w:noProof/>
                <w:lang w:val="en-ZA" w:eastAsia="en-ZA"/>
              </w:rPr>
            </w:pPr>
            <w:r w:rsidRPr="00C04BF2">
              <w:rPr>
                <w:rFonts w:ascii="Calibri" w:hAnsi="Calibri"/>
                <w:noProof/>
                <w:lang w:val="en-ZA" w:eastAsia="en-ZA"/>
              </w:rPr>
              <w:t>The Windows/UNIX user id to log into the server.</w:t>
            </w:r>
          </w:p>
        </w:tc>
      </w:tr>
      <w:tr w:rsidR="00125BEB" w:rsidRPr="00D75462" w14:paraId="74EC1643" w14:textId="77777777" w:rsidTr="008E4533">
        <w:tc>
          <w:tcPr>
            <w:tcW w:w="2553" w:type="dxa"/>
            <w:shd w:val="clear" w:color="auto" w:fill="auto"/>
          </w:tcPr>
          <w:p w14:paraId="54DF9B9E" w14:textId="78154F6D" w:rsidR="00125BEB" w:rsidRPr="00E4617A" w:rsidRDefault="00125BEB" w:rsidP="008E4533">
            <w:pPr>
              <w:ind w:left="0"/>
              <w:rPr>
                <w:rFonts w:ascii="Calibri" w:hAnsi="Calibri"/>
                <w:b/>
                <w:bCs/>
                <w:noProof/>
                <w:lang w:val="en-ZA" w:eastAsia="en-ZA"/>
              </w:rPr>
            </w:pPr>
            <w:del w:id="120" w:author="Ian McGowan" w:date="2019-11-20T21:46:00Z">
              <w:r w:rsidRPr="00E4617A" w:rsidDel="00826ACE">
                <w:rPr>
                  <w:rFonts w:asciiTheme="minorHAnsi" w:hAnsiTheme="minorHAnsi" w:cstheme="minorHAnsi"/>
                  <w:b/>
                  <w:szCs w:val="22"/>
                </w:rPr>
                <w:delText>mvon.</w:delText>
              </w:r>
            </w:del>
            <w:proofErr w:type="spellStart"/>
            <w:proofErr w:type="gramStart"/>
            <w:ins w:id="121" w:author="Ian McGowan" w:date="2019-11-20T21:46:00Z">
              <w:r w:rsidR="00826ACE">
                <w:rPr>
                  <w:rFonts w:asciiTheme="minorHAnsi" w:hAnsiTheme="minorHAnsi" w:cstheme="minorHAnsi"/>
                  <w:b/>
                  <w:szCs w:val="22"/>
                </w:rPr>
                <w:t>mvbasic.</w:t>
              </w:r>
            </w:ins>
            <w:r>
              <w:rPr>
                <w:rFonts w:asciiTheme="minorHAnsi" w:hAnsiTheme="minorHAnsi" w:cstheme="minorHAnsi"/>
                <w:b/>
                <w:szCs w:val="22"/>
              </w:rPr>
              <w:t>Password</w:t>
            </w:r>
            <w:proofErr w:type="spellEnd"/>
            <w:proofErr w:type="gramEnd"/>
          </w:p>
        </w:tc>
        <w:tc>
          <w:tcPr>
            <w:tcW w:w="2909" w:type="dxa"/>
          </w:tcPr>
          <w:p w14:paraId="2161CF0C" w14:textId="194969B8" w:rsidR="00125BEB" w:rsidRDefault="00F9395B" w:rsidP="008E4533">
            <w:pPr>
              <w:ind w:left="0"/>
              <w:rPr>
                <w:rFonts w:ascii="Calibri" w:hAnsi="Calibri"/>
                <w:noProof/>
                <w:lang w:val="en-ZA" w:eastAsia="en-ZA"/>
              </w:rPr>
            </w:pPr>
            <w:r>
              <w:rPr>
                <w:rFonts w:ascii="Calibri" w:hAnsi="Calibri"/>
                <w:noProof/>
                <w:lang w:val="en-ZA" w:eastAsia="en-ZA"/>
              </w:rPr>
              <w:t>MyPassword</w:t>
            </w:r>
          </w:p>
        </w:tc>
        <w:tc>
          <w:tcPr>
            <w:tcW w:w="3601" w:type="dxa"/>
            <w:shd w:val="clear" w:color="auto" w:fill="auto"/>
          </w:tcPr>
          <w:p w14:paraId="4050C03F" w14:textId="77777777" w:rsidR="00125BEB" w:rsidRPr="00D75462" w:rsidRDefault="00125BEB" w:rsidP="008E4533">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2E5B7560" w14:textId="77777777" w:rsidTr="008E4533">
        <w:tc>
          <w:tcPr>
            <w:tcW w:w="2553" w:type="dxa"/>
            <w:shd w:val="clear" w:color="auto" w:fill="DEEAF6"/>
          </w:tcPr>
          <w:p w14:paraId="201EFF54" w14:textId="6413D862" w:rsidR="00125BEB" w:rsidRPr="00E4617A" w:rsidRDefault="00125BEB" w:rsidP="008E4533">
            <w:pPr>
              <w:ind w:left="0"/>
              <w:rPr>
                <w:rFonts w:asciiTheme="minorHAnsi" w:hAnsiTheme="minorHAnsi" w:cstheme="minorHAnsi"/>
                <w:b/>
                <w:szCs w:val="22"/>
              </w:rPr>
            </w:pPr>
            <w:del w:id="122" w:author="Ian McGowan" w:date="2019-11-20T21:46:00Z">
              <w:r w:rsidDel="00826ACE">
                <w:rPr>
                  <w:rFonts w:asciiTheme="minorHAnsi" w:hAnsiTheme="minorHAnsi" w:cstheme="minorHAnsi"/>
                  <w:b/>
                  <w:szCs w:val="22"/>
                </w:rPr>
                <w:delText>Mvon.</w:delText>
              </w:r>
            </w:del>
            <w:proofErr w:type="spellStart"/>
            <w:ins w:id="123" w:author="Ian McGowan" w:date="2019-11-20T21:46:00Z">
              <w:r w:rsidR="00826ACE">
                <w:rPr>
                  <w:rFonts w:asciiTheme="minorHAnsi" w:hAnsiTheme="minorHAnsi" w:cstheme="minorHAnsi"/>
                  <w:b/>
                  <w:szCs w:val="22"/>
                </w:rPr>
                <w:t>Mvbasic.</w:t>
              </w:r>
            </w:ins>
            <w:r>
              <w:rPr>
                <w:rFonts w:asciiTheme="minorHAnsi" w:hAnsiTheme="minorHAnsi" w:cstheme="minorHAnsi"/>
                <w:b/>
                <w:szCs w:val="22"/>
              </w:rPr>
              <w:t>Account</w:t>
            </w:r>
            <w:proofErr w:type="spellEnd"/>
          </w:p>
        </w:tc>
        <w:tc>
          <w:tcPr>
            <w:tcW w:w="2909" w:type="dxa"/>
            <w:shd w:val="clear" w:color="auto" w:fill="DEEAF6"/>
          </w:tcPr>
          <w:p w14:paraId="6035FE13" w14:textId="49CADB47" w:rsidR="00125BEB" w:rsidRDefault="00F9395B" w:rsidP="008E4533">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12610076" w14:textId="77777777" w:rsidR="00125BEB" w:rsidRDefault="00125BEB" w:rsidP="008E4533">
            <w:pPr>
              <w:ind w:left="0"/>
              <w:rPr>
                <w:rFonts w:ascii="Calibri" w:hAnsi="Calibri"/>
                <w:noProof/>
                <w:lang w:val="en-ZA" w:eastAsia="en-ZA"/>
              </w:rPr>
            </w:pPr>
            <w:r>
              <w:rPr>
                <w:rFonts w:ascii="Calibri" w:hAnsi="Calibri"/>
                <w:noProof/>
                <w:lang w:val="en-ZA" w:eastAsia="en-ZA"/>
              </w:rPr>
              <w:t>A name for this account.</w:t>
            </w:r>
          </w:p>
        </w:tc>
      </w:tr>
      <w:tr w:rsidR="00125BEB" w:rsidRPr="00D75462" w14:paraId="0816B045" w14:textId="77777777" w:rsidTr="008E4533">
        <w:tc>
          <w:tcPr>
            <w:tcW w:w="2553" w:type="dxa"/>
            <w:shd w:val="clear" w:color="auto" w:fill="auto"/>
          </w:tcPr>
          <w:p w14:paraId="05B2BACC" w14:textId="298CF96E" w:rsidR="00125BEB" w:rsidRDefault="00125BEB" w:rsidP="008E4533">
            <w:pPr>
              <w:ind w:left="0"/>
              <w:rPr>
                <w:rFonts w:asciiTheme="minorHAnsi" w:hAnsiTheme="minorHAnsi" w:cstheme="minorHAnsi"/>
                <w:b/>
                <w:szCs w:val="22"/>
              </w:rPr>
            </w:pPr>
            <w:del w:id="124" w:author="Ian McGowan" w:date="2019-11-20T21:46:00Z">
              <w:r w:rsidDel="00826ACE">
                <w:rPr>
                  <w:rFonts w:asciiTheme="minorHAnsi" w:hAnsiTheme="minorHAnsi" w:cstheme="minorHAnsi"/>
                  <w:b/>
                  <w:szCs w:val="22"/>
                </w:rPr>
                <w:delText>Mvon.</w:delText>
              </w:r>
            </w:del>
            <w:proofErr w:type="spellStart"/>
            <w:ins w:id="125" w:author="Ian McGowan" w:date="2019-11-20T21:46:00Z">
              <w:r w:rsidR="00826ACE">
                <w:rPr>
                  <w:rFonts w:asciiTheme="minorHAnsi" w:hAnsiTheme="minorHAnsi" w:cstheme="minorHAnsi"/>
                  <w:b/>
                  <w:szCs w:val="22"/>
                </w:rPr>
                <w:t>Mvbasic.</w:t>
              </w:r>
            </w:ins>
            <w:r>
              <w:rPr>
                <w:rFonts w:asciiTheme="minorHAnsi" w:hAnsiTheme="minorHAnsi" w:cstheme="minorHAnsi"/>
                <w:b/>
                <w:szCs w:val="22"/>
              </w:rPr>
              <w:t>AccountPath</w:t>
            </w:r>
            <w:proofErr w:type="spellEnd"/>
          </w:p>
        </w:tc>
        <w:tc>
          <w:tcPr>
            <w:tcW w:w="2909" w:type="dxa"/>
          </w:tcPr>
          <w:p w14:paraId="34B4CC32" w14:textId="5940FE45" w:rsidR="00125BEB" w:rsidRDefault="00125BEB" w:rsidP="008E4533">
            <w:pPr>
              <w:ind w:left="0"/>
              <w:rPr>
                <w:rFonts w:ascii="Calibri" w:hAnsi="Calibri"/>
                <w:noProof/>
                <w:lang w:val="en-ZA" w:eastAsia="en-ZA"/>
              </w:rPr>
            </w:pPr>
            <w:r>
              <w:rPr>
                <w:rFonts w:ascii="Calibri" w:hAnsi="Calibri"/>
                <w:noProof/>
                <w:lang w:val="en-ZA" w:eastAsia="en-ZA"/>
              </w:rPr>
              <w:t>/usr/data/</w:t>
            </w:r>
            <w:r w:rsidR="00F9395B">
              <w:rPr>
                <w:rFonts w:ascii="Calibri" w:hAnsi="Calibri"/>
                <w:noProof/>
                <w:lang w:val="en-ZA" w:eastAsia="en-ZA"/>
              </w:rPr>
              <w:t>DEMO</w:t>
            </w:r>
          </w:p>
        </w:tc>
        <w:tc>
          <w:tcPr>
            <w:tcW w:w="3601" w:type="dxa"/>
            <w:shd w:val="clear" w:color="auto" w:fill="auto"/>
          </w:tcPr>
          <w:p w14:paraId="170A7AD3" w14:textId="77777777" w:rsidR="00125BEB" w:rsidRDefault="00125BEB" w:rsidP="008E4533">
            <w:pPr>
              <w:ind w:left="0"/>
              <w:rPr>
                <w:rFonts w:ascii="Calibri" w:hAnsi="Calibri"/>
                <w:noProof/>
                <w:lang w:val="en-ZA" w:eastAsia="en-ZA"/>
              </w:rPr>
            </w:pPr>
            <w:r>
              <w:rPr>
                <w:rFonts w:ascii="Calibri" w:hAnsi="Calibri"/>
                <w:noProof/>
                <w:lang w:val="en-ZA" w:eastAsia="en-ZA"/>
              </w:rPr>
              <w:t>The path on the Unidata machine to the Unidata account.</w:t>
            </w:r>
          </w:p>
        </w:tc>
      </w:tr>
    </w:tbl>
    <w:p w14:paraId="697502B5" w14:textId="77777777" w:rsidR="00125BEB" w:rsidRDefault="00125BEB" w:rsidP="00125BEB">
      <w:pPr>
        <w:ind w:left="0"/>
        <w:rPr>
          <w:rFonts w:ascii="Calibri" w:hAnsi="Calibri"/>
          <w:noProof/>
          <w:lang w:val="en-ZA" w:eastAsia="en-ZA"/>
        </w:rPr>
      </w:pPr>
    </w:p>
    <w:p w14:paraId="48F5CA12"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1855F918" w14:textId="77777777" w:rsidR="00125BEB" w:rsidRDefault="00125BEB" w:rsidP="00125BEB">
      <w:pPr>
        <w:pStyle w:val="Heading2"/>
        <w:rPr>
          <w:noProof/>
          <w:lang w:val="en-ZA" w:eastAsia="en-ZA"/>
        </w:rPr>
      </w:pPr>
      <w:bookmarkStart w:id="126" w:name="_Toc19972214"/>
      <w:r>
        <w:rPr>
          <w:noProof/>
          <w:lang w:val="en-ZA" w:eastAsia="en-ZA"/>
        </w:rPr>
        <w:lastRenderedPageBreak/>
        <w:t>OpenQM</w:t>
      </w:r>
      <w:bookmarkEnd w:id="126"/>
    </w:p>
    <w:p w14:paraId="3541DE6B"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3AFE7A6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4FAA787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59DD40A8"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Pr="0072603F">
        <w:rPr>
          <w:rFonts w:ascii="Consolas" w:hAnsi="Consolas"/>
          <w:sz w:val="21"/>
          <w:szCs w:val="21"/>
        </w:rPr>
        <w:t>RestFS</w:t>
      </w:r>
      <w:proofErr w:type="spellEnd"/>
      <w:r w:rsidRPr="0072603F">
        <w:rPr>
          <w:rFonts w:ascii="Consolas" w:hAnsi="Consolas"/>
          <w:sz w:val="21"/>
          <w:szCs w:val="21"/>
        </w:rPr>
        <w:t>:/",</w:t>
      </w:r>
      <w:r w:rsidRPr="0072603F">
        <w:rPr>
          <w:rFonts w:ascii="Consolas" w:hAnsi="Consolas"/>
          <w:sz w:val="21"/>
          <w:szCs w:val="21"/>
        </w:rPr>
        <w:tab/>
      </w:r>
    </w:p>
    <w:p w14:paraId="1806406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QM",</w:t>
      </w:r>
    </w:p>
    <w:p w14:paraId="42E275C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04CE425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77D4E484" w14:textId="77777777" w:rsidR="00125BEB" w:rsidRPr="0072603F" w:rsidRDefault="00125BEB" w:rsidP="00125BEB">
      <w:pPr>
        <w:shd w:val="clear" w:color="auto" w:fill="FFFFFF"/>
        <w:spacing w:before="0" w:line="285" w:lineRule="atLeast"/>
        <w:ind w:left="0"/>
        <w:rPr>
          <w:rFonts w:ascii="Consolas" w:hAnsi="Consolas"/>
          <w:sz w:val="21"/>
          <w:szCs w:val="21"/>
        </w:rPr>
      </w:pPr>
    </w:p>
    <w:p w14:paraId="3D4F8A0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2F6EDB94" w14:textId="4CE20E9E"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del w:id="127" w:author="Ian McGowan" w:date="2019-11-20T21:46:00Z">
        <w:r w:rsidRPr="0072603F" w:rsidDel="00826ACE">
          <w:rPr>
            <w:rFonts w:ascii="Consolas" w:hAnsi="Consolas"/>
            <w:sz w:val="21"/>
            <w:szCs w:val="21"/>
          </w:rPr>
          <w:delText>mvon.</w:delText>
        </w:r>
      </w:del>
      <w:proofErr w:type="gramStart"/>
      <w:ins w:id="128" w:author="Ian McGowan" w:date="2019-11-20T21:46:00Z">
        <w:r w:rsidR="00826ACE">
          <w:rPr>
            <w:rFonts w:ascii="Consolas" w:hAnsi="Consolas"/>
            <w:sz w:val="21"/>
            <w:szCs w:val="21"/>
          </w:rPr>
          <w:t>mvbasic.</w:t>
        </w:r>
      </w:ins>
      <w:r w:rsidRPr="0072603F">
        <w:rPr>
          <w:rFonts w:ascii="Consolas" w:hAnsi="Consolas"/>
          <w:sz w:val="21"/>
          <w:szCs w:val="21"/>
        </w:rPr>
        <w:t>RestPath</w:t>
      </w:r>
      <w:proofErr w:type="spellEnd"/>
      <w:proofErr w:type="gramEnd"/>
      <w:r w:rsidRPr="0072603F">
        <w:rPr>
          <w:rFonts w:ascii="Consolas" w:hAnsi="Consolas"/>
          <w:sz w:val="21"/>
          <w:szCs w:val="21"/>
        </w:rPr>
        <w:t>”: “http://localhost:9005/”,</w:t>
      </w:r>
    </w:p>
    <w:p w14:paraId="20F58CF6" w14:textId="1B1B1F06" w:rsidR="00F9395B" w:rsidRPr="0072603F" w:rsidRDefault="00125BE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29" w:author="Ian McGowan" w:date="2019-11-20T21:46:00Z">
        <w:r w:rsidRPr="0072603F" w:rsidDel="00826ACE">
          <w:rPr>
            <w:rFonts w:ascii="Consolas" w:hAnsi="Consolas"/>
            <w:sz w:val="21"/>
            <w:szCs w:val="21"/>
          </w:rPr>
          <w:delText>mvon.</w:delText>
        </w:r>
      </w:del>
      <w:proofErr w:type="gramStart"/>
      <w:ins w:id="130" w:author="Ian McGowan" w:date="2019-11-20T21:46:00Z">
        <w:r w:rsidR="00826ACE">
          <w:rPr>
            <w:rFonts w:ascii="Consolas" w:hAnsi="Consolas"/>
            <w:sz w:val="21"/>
            <w:szCs w:val="21"/>
          </w:rPr>
          <w:t>mvbasic.</w:t>
        </w:r>
      </w:ins>
      <w:r w:rsidRPr="0072603F">
        <w:rPr>
          <w:rFonts w:ascii="Consolas" w:hAnsi="Consolas"/>
          <w:sz w:val="21"/>
          <w:szCs w:val="21"/>
        </w:rPr>
        <w:t>UseGateway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p>
    <w:p w14:paraId="072D8439" w14:textId="631F0CCB"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31" w:author="Ian McGowan" w:date="2019-11-20T21:46:00Z">
        <w:r w:rsidRPr="0072603F" w:rsidDel="00826ACE">
          <w:rPr>
            <w:rFonts w:ascii="Consolas" w:hAnsi="Consolas"/>
            <w:sz w:val="21"/>
            <w:szCs w:val="21"/>
          </w:rPr>
          <w:delText>mvon.</w:delText>
        </w:r>
      </w:del>
      <w:proofErr w:type="gramStart"/>
      <w:ins w:id="132" w:author="Ian McGowan" w:date="2019-11-20T21:46:00Z">
        <w:r w:rsidR="00826ACE">
          <w:rPr>
            <w:rFonts w:ascii="Consolas" w:hAnsi="Consolas"/>
            <w:sz w:val="21"/>
            <w:szCs w:val="21"/>
          </w:rPr>
          <w:t>mvbasic.</w:t>
        </w:r>
      </w:ins>
      <w:r>
        <w:rPr>
          <w:rFonts w:ascii="Consolas" w:hAnsi="Consolas"/>
          <w:sz w:val="21"/>
          <w:szCs w:val="21"/>
        </w:rPr>
        <w:t>G</w:t>
      </w:r>
      <w:r w:rsidRPr="0072603F">
        <w:rPr>
          <w:rFonts w:ascii="Consolas" w:hAnsi="Consolas"/>
          <w:sz w:val="21"/>
          <w:szCs w:val="21"/>
        </w:rPr>
        <w:t>atewayType</w:t>
      </w:r>
      <w:proofErr w:type="spellEnd"/>
      <w:proofErr w:type="gramEnd"/>
      <w:r w:rsidRPr="0072603F">
        <w:rPr>
          <w:rFonts w:ascii="Consolas" w:hAnsi="Consolas"/>
          <w:sz w:val="21"/>
          <w:szCs w:val="21"/>
        </w:rPr>
        <w:t>": "QM",</w:t>
      </w:r>
    </w:p>
    <w:p w14:paraId="4E679C42" w14:textId="2EA7B3B6" w:rsidR="00125BEB" w:rsidRPr="0072603F" w:rsidRDefault="00125BEB" w:rsidP="000F4CA0">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33" w:author="Ian McGowan" w:date="2019-11-20T21:46:00Z">
        <w:r w:rsidRPr="0072603F" w:rsidDel="00826ACE">
          <w:rPr>
            <w:rFonts w:ascii="Consolas" w:hAnsi="Consolas"/>
            <w:sz w:val="21"/>
            <w:szCs w:val="21"/>
          </w:rPr>
          <w:delText>mvon.</w:delText>
        </w:r>
      </w:del>
      <w:proofErr w:type="gramStart"/>
      <w:ins w:id="134" w:author="Ian McGowan" w:date="2019-11-20T21:46:00Z">
        <w:r w:rsidR="00826ACE">
          <w:rPr>
            <w:rFonts w:ascii="Consolas" w:hAnsi="Consolas"/>
            <w:sz w:val="21"/>
            <w:szCs w:val="21"/>
          </w:rPr>
          <w:t>mvbasic.</w:t>
        </w:r>
      </w:ins>
      <w:r w:rsidRPr="0072603F">
        <w:rPr>
          <w:rFonts w:ascii="Consolas" w:hAnsi="Consolas"/>
          <w:sz w:val="21"/>
          <w:szCs w:val="21"/>
        </w:rPr>
        <w:t>RemoteHost</w:t>
      </w:r>
      <w:proofErr w:type="spellEnd"/>
      <w:proofErr w:type="gramEnd"/>
      <w:r w:rsidRPr="0072603F">
        <w:rPr>
          <w:rFonts w:ascii="Consolas" w:hAnsi="Consolas"/>
          <w:sz w:val="21"/>
          <w:szCs w:val="21"/>
        </w:rPr>
        <w: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77E27E0B" w14:textId="4547A32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del w:id="135" w:author="Ian McGowan" w:date="2019-11-20T21:46:00Z">
        <w:r w:rsidRPr="0072603F" w:rsidDel="00826ACE">
          <w:rPr>
            <w:rFonts w:ascii="Consolas" w:hAnsi="Consolas"/>
            <w:sz w:val="21"/>
            <w:szCs w:val="21"/>
          </w:rPr>
          <w:delText>mvon.</w:delText>
        </w:r>
      </w:del>
      <w:proofErr w:type="gramStart"/>
      <w:ins w:id="136" w:author="Ian McGowan" w:date="2019-11-20T21:46:00Z">
        <w:r w:rsidR="00826ACE">
          <w:rPr>
            <w:rFonts w:ascii="Consolas" w:hAnsi="Consolas"/>
            <w:sz w:val="21"/>
            <w:szCs w:val="21"/>
          </w:rPr>
          <w:t>mvbasic.</w:t>
        </w:r>
      </w:ins>
      <w:r w:rsidRPr="0072603F">
        <w:rPr>
          <w:rFonts w:ascii="Consolas" w:hAnsi="Consolas"/>
          <w:sz w:val="21"/>
          <w:szCs w:val="21"/>
        </w:rPr>
        <w:t>UserName</w:t>
      </w:r>
      <w:proofErr w:type="spellEnd"/>
      <w:proofErr w:type="gramEnd"/>
      <w:r w:rsidRPr="0072603F">
        <w:rPr>
          <w:rFonts w:ascii="Consolas" w:hAnsi="Consolas"/>
          <w:sz w:val="21"/>
          <w:szCs w:val="21"/>
        </w:rPr>
        <w:t>": "</w:t>
      </w:r>
      <w:proofErr w:type="spellStart"/>
      <w:r w:rsidR="00F9395B">
        <w:rPr>
          <w:rFonts w:ascii="Consolas" w:hAnsi="Consolas"/>
          <w:sz w:val="21"/>
          <w:szCs w:val="21"/>
        </w:rPr>
        <w:t>MyUserName</w:t>
      </w:r>
      <w:proofErr w:type="spellEnd"/>
      <w:r w:rsidRPr="0072603F">
        <w:rPr>
          <w:rFonts w:ascii="Consolas" w:hAnsi="Consolas"/>
          <w:sz w:val="21"/>
          <w:szCs w:val="21"/>
        </w:rPr>
        <w:t>",</w:t>
      </w:r>
    </w:p>
    <w:p w14:paraId="470A65AE" w14:textId="5B8861BE"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37" w:author="Ian McGowan" w:date="2019-11-20T21:46:00Z">
        <w:r w:rsidRPr="0072603F" w:rsidDel="00826ACE">
          <w:rPr>
            <w:rFonts w:ascii="Consolas" w:hAnsi="Consolas"/>
            <w:sz w:val="21"/>
            <w:szCs w:val="21"/>
          </w:rPr>
          <w:delText>mvon.</w:delText>
        </w:r>
      </w:del>
      <w:proofErr w:type="gramStart"/>
      <w:ins w:id="138" w:author="Ian McGowan" w:date="2019-11-20T21:46:00Z">
        <w:r w:rsidR="00826ACE">
          <w:rPr>
            <w:rFonts w:ascii="Consolas" w:hAnsi="Consolas"/>
            <w:sz w:val="21"/>
            <w:szCs w:val="21"/>
          </w:rPr>
          <w:t>mvbasic.</w:t>
        </w:r>
      </w:ins>
      <w:r w:rsidRPr="0072603F">
        <w:rPr>
          <w:rFonts w:ascii="Consolas" w:hAnsi="Consolas"/>
          <w:sz w:val="21"/>
          <w:szCs w:val="21"/>
        </w:rPr>
        <w:t>Password</w:t>
      </w:r>
      <w:proofErr w:type="spellEnd"/>
      <w:proofErr w:type="gramEnd"/>
      <w:r w:rsidRPr="0072603F">
        <w:rPr>
          <w:rFonts w:ascii="Consolas" w:hAnsi="Consolas"/>
          <w:sz w:val="21"/>
          <w:szCs w:val="21"/>
        </w:rPr>
        <w:t>": "</w:t>
      </w:r>
      <w:proofErr w:type="spellStart"/>
      <w:r w:rsidR="00F9395B">
        <w:rPr>
          <w:rFonts w:ascii="Consolas" w:hAnsi="Consolas"/>
          <w:sz w:val="21"/>
          <w:szCs w:val="21"/>
        </w:rPr>
        <w:t>MyPassword</w:t>
      </w:r>
      <w:proofErr w:type="spellEnd"/>
      <w:r w:rsidRPr="0072603F">
        <w:rPr>
          <w:rFonts w:ascii="Consolas" w:hAnsi="Consolas"/>
          <w:sz w:val="21"/>
          <w:szCs w:val="21"/>
        </w:rPr>
        <w:t>",</w:t>
      </w:r>
    </w:p>
    <w:p w14:paraId="74EB9D73" w14:textId="4C95F13C"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39" w:author="Ian McGowan" w:date="2019-11-20T21:46:00Z">
        <w:r w:rsidRPr="0072603F" w:rsidDel="00826ACE">
          <w:rPr>
            <w:rFonts w:ascii="Consolas" w:hAnsi="Consolas"/>
            <w:sz w:val="21"/>
            <w:szCs w:val="21"/>
          </w:rPr>
          <w:delText>mvon.</w:delText>
        </w:r>
      </w:del>
      <w:proofErr w:type="gramStart"/>
      <w:ins w:id="140" w:author="Ian McGowan" w:date="2019-11-20T21:46:00Z">
        <w:r w:rsidR="00826ACE">
          <w:rPr>
            <w:rFonts w:ascii="Consolas" w:hAnsi="Consolas"/>
            <w:sz w:val="21"/>
            <w:szCs w:val="21"/>
          </w:rPr>
          <w:t>mvbasic.</w:t>
        </w:r>
      </w:ins>
      <w:r w:rsidRPr="0072603F">
        <w:rPr>
          <w:rFonts w:ascii="Consolas" w:hAnsi="Consolas"/>
          <w:sz w:val="21"/>
          <w:szCs w:val="21"/>
        </w:rPr>
        <w:t>Account</w:t>
      </w:r>
      <w:proofErr w:type="spellEnd"/>
      <w:proofErr w:type="gramEnd"/>
      <w:r w:rsidRPr="0072603F">
        <w:rPr>
          <w:rFonts w:ascii="Consolas" w:hAnsi="Consolas"/>
          <w:sz w:val="21"/>
          <w:szCs w:val="21"/>
        </w:rPr>
        <w:t>": "</w:t>
      </w:r>
      <w:r w:rsidR="00F9395B">
        <w:rPr>
          <w:rFonts w:ascii="Consolas" w:hAnsi="Consolas"/>
          <w:sz w:val="21"/>
          <w:szCs w:val="21"/>
        </w:rPr>
        <w:t>DEMO</w:t>
      </w:r>
      <w:r w:rsidRPr="0072603F">
        <w:rPr>
          <w:rFonts w:ascii="Consolas" w:hAnsi="Consolas"/>
          <w:sz w:val="21"/>
          <w:szCs w:val="21"/>
        </w:rPr>
        <w:t>",</w:t>
      </w:r>
    </w:p>
    <w:p w14:paraId="0E042B6F" w14:textId="091880A9"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roofErr w:type="spellStart"/>
      <w:del w:id="141" w:author="Ian McGowan" w:date="2019-11-20T21:47:00Z">
        <w:r w:rsidRPr="0072603F" w:rsidDel="00826ACE">
          <w:rPr>
            <w:rFonts w:ascii="Consolas" w:hAnsi="Consolas"/>
            <w:sz w:val="21"/>
            <w:szCs w:val="21"/>
          </w:rPr>
          <w:delText>mvon"</w:delText>
        </w:r>
      </w:del>
      <w:ins w:id="142" w:author="Ian McGowan" w:date="2019-11-20T21:47:00Z">
        <w:r w:rsidR="00826ACE">
          <w:rPr>
            <w:rFonts w:ascii="Consolas" w:hAnsi="Consolas"/>
            <w:sz w:val="21"/>
            <w:szCs w:val="21"/>
          </w:rPr>
          <w:t>mvbasic</w:t>
        </w:r>
        <w:proofErr w:type="spellEnd"/>
        <w:r w:rsidR="00826ACE">
          <w:rPr>
            <w:rFonts w:ascii="Consolas" w:hAnsi="Consolas"/>
            <w:sz w:val="21"/>
            <w:szCs w:val="21"/>
          </w:rPr>
          <w:t>”</w:t>
        </w:r>
      </w:ins>
      <w:r w:rsidRPr="0072603F">
        <w:rPr>
          <w:rFonts w:ascii="Consolas" w:hAnsi="Consolas"/>
          <w:sz w:val="21"/>
          <w:szCs w:val="21"/>
        </w:rPr>
        <w:t>}</w:t>
      </w:r>
    </w:p>
    <w:p w14:paraId="5102EF1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789BB7F8"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08EDAB25"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816"/>
        <w:gridCol w:w="2853"/>
        <w:gridCol w:w="3394"/>
      </w:tblGrid>
      <w:tr w:rsidR="00125BEB" w:rsidRPr="00D75462" w14:paraId="7FA7C4BA" w14:textId="77777777" w:rsidTr="008E4533">
        <w:tc>
          <w:tcPr>
            <w:tcW w:w="2553" w:type="dxa"/>
            <w:tcBorders>
              <w:top w:val="single" w:sz="4" w:space="0" w:color="5B9BD5"/>
              <w:left w:val="single" w:sz="4" w:space="0" w:color="5B9BD5"/>
              <w:bottom w:val="single" w:sz="4" w:space="0" w:color="5B9BD5"/>
              <w:right w:val="nil"/>
            </w:tcBorders>
            <w:shd w:val="clear" w:color="auto" w:fill="5B9BD5"/>
          </w:tcPr>
          <w:p w14:paraId="20CB5C45"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349F94E4" w14:textId="77777777" w:rsidR="00125BEB" w:rsidRDefault="00125BEB" w:rsidP="008E4533">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691FAFCA"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6007F444" w14:textId="77777777" w:rsidTr="008E4533">
        <w:tc>
          <w:tcPr>
            <w:tcW w:w="2553" w:type="dxa"/>
            <w:shd w:val="clear" w:color="auto" w:fill="DEEAF6"/>
          </w:tcPr>
          <w:p w14:paraId="6233066F" w14:textId="3EAF509A" w:rsidR="00125BEB" w:rsidRDefault="00125BEB" w:rsidP="008E4533">
            <w:pPr>
              <w:ind w:left="0"/>
              <w:rPr>
                <w:rFonts w:ascii="Calibri" w:hAnsi="Calibri"/>
                <w:b/>
                <w:bCs/>
                <w:noProof/>
                <w:lang w:val="en-ZA" w:eastAsia="en-ZA"/>
              </w:rPr>
            </w:pPr>
            <w:del w:id="143" w:author="Ian McGowan" w:date="2019-11-20T21:46:00Z">
              <w:r w:rsidDel="00826ACE">
                <w:rPr>
                  <w:rFonts w:ascii="Calibri" w:hAnsi="Calibri"/>
                  <w:b/>
                  <w:bCs/>
                  <w:noProof/>
                  <w:lang w:val="en-ZA" w:eastAsia="en-ZA"/>
                </w:rPr>
                <w:delText>mvon.</w:delText>
              </w:r>
            </w:del>
            <w:ins w:id="144" w:author="Ian McGowan" w:date="2019-11-20T21:46:00Z">
              <w:r w:rsidR="00826ACE">
                <w:rPr>
                  <w:rFonts w:ascii="Calibri" w:hAnsi="Calibri"/>
                  <w:b/>
                  <w:bCs/>
                  <w:noProof/>
                  <w:lang w:val="en-ZA" w:eastAsia="en-ZA"/>
                </w:rPr>
                <w:t>mvbasic.</w:t>
              </w:r>
            </w:ins>
            <w:r>
              <w:rPr>
                <w:rFonts w:ascii="Calibri" w:hAnsi="Calibri"/>
                <w:b/>
                <w:bCs/>
                <w:noProof/>
                <w:lang w:val="en-ZA" w:eastAsia="en-ZA"/>
              </w:rPr>
              <w:t>RestPath</w:t>
            </w:r>
          </w:p>
        </w:tc>
        <w:tc>
          <w:tcPr>
            <w:tcW w:w="2909" w:type="dxa"/>
            <w:shd w:val="clear" w:color="auto" w:fill="DEEAF6"/>
          </w:tcPr>
          <w:p w14:paraId="5A8ABBB2" w14:textId="77777777" w:rsidR="00125BEB" w:rsidRDefault="003709D7" w:rsidP="008E4533">
            <w:pPr>
              <w:ind w:left="0"/>
              <w:rPr>
                <w:rFonts w:asciiTheme="minorHAnsi" w:hAnsiTheme="minorHAnsi" w:cstheme="minorHAnsi"/>
                <w:sz w:val="24"/>
                <w:szCs w:val="24"/>
              </w:rPr>
            </w:pPr>
            <w:hyperlink r:id="rId31" w:history="1">
              <w:r w:rsidR="00125BEB" w:rsidRPr="004F0768">
                <w:rPr>
                  <w:rStyle w:val="Hyperlink"/>
                  <w:rFonts w:asciiTheme="minorHAnsi" w:hAnsiTheme="minorHAnsi" w:cstheme="minorHAnsi"/>
                  <w:sz w:val="24"/>
                  <w:szCs w:val="24"/>
                </w:rPr>
                <w:t>http://localhost:9005/</w:t>
              </w:r>
            </w:hyperlink>
          </w:p>
        </w:tc>
        <w:tc>
          <w:tcPr>
            <w:tcW w:w="3601" w:type="dxa"/>
            <w:shd w:val="clear" w:color="auto" w:fill="DEEAF6"/>
          </w:tcPr>
          <w:p w14:paraId="174F80AC" w14:textId="77777777" w:rsidR="00125BEB" w:rsidRDefault="00125BEB" w:rsidP="008E4533">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0E696A7E" w14:textId="77777777" w:rsidTr="008E4533">
        <w:tc>
          <w:tcPr>
            <w:tcW w:w="2553" w:type="dxa"/>
            <w:shd w:val="clear" w:color="auto" w:fill="FFFFFF" w:themeFill="background1"/>
          </w:tcPr>
          <w:p w14:paraId="2C32ADDF" w14:textId="6FFDB0C0" w:rsidR="00125BEB" w:rsidRPr="00D75462" w:rsidRDefault="00125BEB" w:rsidP="008E4533">
            <w:pPr>
              <w:ind w:left="0"/>
              <w:rPr>
                <w:rFonts w:ascii="Calibri" w:hAnsi="Calibri"/>
                <w:b/>
                <w:bCs/>
                <w:noProof/>
                <w:lang w:val="en-ZA" w:eastAsia="en-ZA"/>
              </w:rPr>
            </w:pPr>
            <w:del w:id="145" w:author="Ian McGowan" w:date="2019-11-20T21:46:00Z">
              <w:r w:rsidDel="00826ACE">
                <w:rPr>
                  <w:rFonts w:ascii="Calibri" w:hAnsi="Calibri"/>
                  <w:b/>
                  <w:bCs/>
                  <w:noProof/>
                  <w:lang w:val="en-ZA" w:eastAsia="en-ZA"/>
                </w:rPr>
                <w:delText>Mvon.</w:delText>
              </w:r>
            </w:del>
            <w:ins w:id="146" w:author="Ian McGowan" w:date="2019-11-20T21:46:00Z">
              <w:r w:rsidR="00826ACE">
                <w:rPr>
                  <w:rFonts w:ascii="Calibri" w:hAnsi="Calibri"/>
                  <w:b/>
                  <w:bCs/>
                  <w:noProof/>
                  <w:lang w:val="en-ZA" w:eastAsia="en-ZA"/>
                </w:rPr>
                <w:t>Mvbasic.</w:t>
              </w:r>
            </w:ins>
            <w:r>
              <w:rPr>
                <w:rFonts w:ascii="Calibri" w:hAnsi="Calibri"/>
                <w:b/>
                <w:bCs/>
                <w:noProof/>
                <w:lang w:val="en-ZA" w:eastAsia="en-ZA"/>
              </w:rPr>
              <w:t>UseGateway</w:t>
            </w:r>
          </w:p>
        </w:tc>
        <w:tc>
          <w:tcPr>
            <w:tcW w:w="2909" w:type="dxa"/>
            <w:shd w:val="clear" w:color="auto" w:fill="FFFFFF" w:themeFill="background1"/>
          </w:tcPr>
          <w:p w14:paraId="2F44FD55"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04B77E00" w14:textId="77777777" w:rsidR="00125BEB" w:rsidRPr="00E4617A" w:rsidRDefault="00125BEB" w:rsidP="008E4533">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02EB2F60" w14:textId="77777777" w:rsidTr="008E4533">
        <w:tc>
          <w:tcPr>
            <w:tcW w:w="2553" w:type="dxa"/>
            <w:shd w:val="clear" w:color="auto" w:fill="DEEAF6"/>
          </w:tcPr>
          <w:p w14:paraId="7D2728DB" w14:textId="58D2E1AE" w:rsidR="00125BEB" w:rsidRPr="00E4617A" w:rsidRDefault="00125BEB" w:rsidP="008E4533">
            <w:pPr>
              <w:tabs>
                <w:tab w:val="right" w:pos="2389"/>
              </w:tabs>
              <w:ind w:left="0"/>
              <w:rPr>
                <w:rFonts w:ascii="Calibri" w:hAnsi="Calibri"/>
                <w:b/>
                <w:bCs/>
                <w:noProof/>
                <w:lang w:val="en-ZA" w:eastAsia="en-ZA"/>
              </w:rPr>
            </w:pPr>
            <w:del w:id="147" w:author="Ian McGowan" w:date="2019-11-20T21:46:00Z">
              <w:r w:rsidRPr="00E4617A" w:rsidDel="00826ACE">
                <w:rPr>
                  <w:rFonts w:asciiTheme="minorHAnsi" w:hAnsiTheme="minorHAnsi" w:cstheme="minorHAnsi"/>
                  <w:b/>
                  <w:szCs w:val="22"/>
                </w:rPr>
                <w:delText>mvon.</w:delText>
              </w:r>
            </w:del>
            <w:proofErr w:type="spellStart"/>
            <w:proofErr w:type="gramStart"/>
            <w:ins w:id="148" w:author="Ian McGowan" w:date="2019-11-20T21:46:00Z">
              <w:r w:rsidR="00826ACE">
                <w:rPr>
                  <w:rFonts w:asciiTheme="minorHAnsi" w:hAnsiTheme="minorHAnsi" w:cstheme="minorHAnsi"/>
                  <w:b/>
                  <w:szCs w:val="22"/>
                </w:rPr>
                <w:t>mvbasic.</w:t>
              </w:r>
            </w:ins>
            <w:r>
              <w:rPr>
                <w:rFonts w:asciiTheme="minorHAnsi" w:hAnsiTheme="minorHAnsi" w:cstheme="minorHAnsi"/>
                <w:b/>
                <w:szCs w:val="22"/>
              </w:rPr>
              <w:t>remoteHost</w:t>
            </w:r>
            <w:proofErr w:type="spellEnd"/>
            <w:proofErr w:type="gramEnd"/>
          </w:p>
        </w:tc>
        <w:tc>
          <w:tcPr>
            <w:tcW w:w="2909" w:type="dxa"/>
            <w:shd w:val="clear" w:color="auto" w:fill="DEEAF6"/>
          </w:tcPr>
          <w:p w14:paraId="62574587" w14:textId="0E69CBB0"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192.168.1.</w:t>
            </w:r>
            <w:r w:rsidR="00F9395B">
              <w:rPr>
                <w:rFonts w:asciiTheme="minorHAnsi" w:hAnsiTheme="minorHAnsi" w:cstheme="minorHAnsi"/>
                <w:sz w:val="24"/>
                <w:szCs w:val="24"/>
              </w:rPr>
              <w:t>2</w:t>
            </w:r>
          </w:p>
        </w:tc>
        <w:tc>
          <w:tcPr>
            <w:tcW w:w="3601" w:type="dxa"/>
            <w:shd w:val="clear" w:color="auto" w:fill="DEEAF6"/>
          </w:tcPr>
          <w:p w14:paraId="49134281"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 xml:space="preserve">The servers IP/Host name that is running the </w:t>
            </w:r>
            <w:proofErr w:type="spellStart"/>
            <w:r>
              <w:rPr>
                <w:rFonts w:asciiTheme="minorHAnsi" w:hAnsiTheme="minorHAnsi" w:cstheme="minorHAnsi"/>
                <w:sz w:val="24"/>
                <w:szCs w:val="24"/>
              </w:rPr>
              <w:t>OpenQM</w:t>
            </w:r>
            <w:proofErr w:type="spellEnd"/>
            <w:r>
              <w:rPr>
                <w:rFonts w:asciiTheme="minorHAnsi" w:hAnsiTheme="minorHAnsi" w:cstheme="minorHAnsi"/>
                <w:sz w:val="24"/>
                <w:szCs w:val="24"/>
              </w:rPr>
              <w:t xml:space="preserve"> Database</w:t>
            </w:r>
            <w:r w:rsidRPr="00E4617A">
              <w:rPr>
                <w:rFonts w:asciiTheme="minorHAnsi" w:hAnsiTheme="minorHAnsi" w:cstheme="minorHAnsi"/>
                <w:sz w:val="24"/>
                <w:szCs w:val="24"/>
              </w:rPr>
              <w:t>.</w:t>
            </w:r>
          </w:p>
        </w:tc>
      </w:tr>
      <w:tr w:rsidR="00125BEB" w:rsidRPr="00D75462" w14:paraId="418E4DCA" w14:textId="77777777" w:rsidTr="008E4533">
        <w:tc>
          <w:tcPr>
            <w:tcW w:w="2553" w:type="dxa"/>
            <w:shd w:val="clear" w:color="auto" w:fill="FFFFFF" w:themeFill="background1"/>
          </w:tcPr>
          <w:p w14:paraId="1385278E" w14:textId="07991904" w:rsidR="00125BEB" w:rsidRPr="00E4617A" w:rsidRDefault="00125BEB" w:rsidP="008E4533">
            <w:pPr>
              <w:ind w:left="0"/>
              <w:rPr>
                <w:rFonts w:ascii="Calibri" w:hAnsi="Calibri"/>
                <w:b/>
                <w:bCs/>
                <w:noProof/>
                <w:lang w:val="en-ZA" w:eastAsia="en-ZA"/>
              </w:rPr>
            </w:pPr>
            <w:del w:id="149" w:author="Ian McGowan" w:date="2019-11-20T21:46:00Z">
              <w:r w:rsidRPr="00E4617A" w:rsidDel="00826ACE">
                <w:rPr>
                  <w:rFonts w:asciiTheme="minorHAnsi" w:hAnsiTheme="minorHAnsi" w:cstheme="minorHAnsi"/>
                  <w:b/>
                  <w:szCs w:val="22"/>
                </w:rPr>
                <w:delText>mvon.</w:delText>
              </w:r>
            </w:del>
            <w:proofErr w:type="spellStart"/>
            <w:proofErr w:type="gramStart"/>
            <w:ins w:id="150" w:author="Ian McGowan" w:date="2019-11-20T21:46:00Z">
              <w:r w:rsidR="00826ACE">
                <w:rPr>
                  <w:rFonts w:asciiTheme="minorHAnsi" w:hAnsiTheme="minorHAnsi" w:cstheme="minorHAnsi"/>
                  <w:b/>
                  <w:szCs w:val="22"/>
                </w:rPr>
                <w:t>mvbasic.</w:t>
              </w:r>
            </w:ins>
            <w:r>
              <w:rPr>
                <w:rFonts w:asciiTheme="minorHAnsi" w:hAnsiTheme="minorHAnsi" w:cstheme="minorHAnsi"/>
                <w:b/>
                <w:szCs w:val="22"/>
              </w:rPr>
              <w:t>gatewayType</w:t>
            </w:r>
            <w:proofErr w:type="spellEnd"/>
            <w:proofErr w:type="gramEnd"/>
          </w:p>
        </w:tc>
        <w:tc>
          <w:tcPr>
            <w:tcW w:w="2909" w:type="dxa"/>
            <w:shd w:val="clear" w:color="auto" w:fill="FFFFFF" w:themeFill="background1"/>
          </w:tcPr>
          <w:p w14:paraId="764B3678"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QM</w:t>
            </w:r>
          </w:p>
        </w:tc>
        <w:tc>
          <w:tcPr>
            <w:tcW w:w="3601" w:type="dxa"/>
            <w:shd w:val="clear" w:color="auto" w:fill="FFFFFF" w:themeFill="background1"/>
          </w:tcPr>
          <w:p w14:paraId="3E75A02A"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 xml:space="preserve">Connecting to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w:t>
            </w:r>
            <w:proofErr w:type="spellStart"/>
            <w:r>
              <w:rPr>
                <w:rFonts w:asciiTheme="minorHAnsi" w:hAnsiTheme="minorHAnsi" w:cstheme="minorHAnsi"/>
                <w:sz w:val="24"/>
                <w:szCs w:val="24"/>
              </w:rPr>
              <w:t>OpenQM</w:t>
            </w:r>
            <w:proofErr w:type="spellEnd"/>
            <w:r>
              <w:rPr>
                <w:rFonts w:asciiTheme="minorHAnsi" w:hAnsiTheme="minorHAnsi" w:cstheme="minorHAnsi"/>
                <w:sz w:val="24"/>
                <w:szCs w:val="24"/>
              </w:rPr>
              <w:t xml:space="preserve"> server</w:t>
            </w:r>
          </w:p>
        </w:tc>
      </w:tr>
      <w:tr w:rsidR="00125BEB" w:rsidRPr="00D75462" w14:paraId="6BC95DE9" w14:textId="77777777" w:rsidTr="008E4533">
        <w:tc>
          <w:tcPr>
            <w:tcW w:w="2553" w:type="dxa"/>
            <w:shd w:val="clear" w:color="auto" w:fill="DEEAF6"/>
          </w:tcPr>
          <w:p w14:paraId="0B4B12C1" w14:textId="3E014F51" w:rsidR="00125BEB" w:rsidRPr="00E4617A" w:rsidRDefault="00125BEB" w:rsidP="008E4533">
            <w:pPr>
              <w:ind w:left="0"/>
              <w:rPr>
                <w:rFonts w:ascii="Calibri" w:hAnsi="Calibri"/>
                <w:b/>
                <w:bCs/>
                <w:noProof/>
                <w:lang w:val="en-ZA" w:eastAsia="en-ZA"/>
              </w:rPr>
            </w:pPr>
            <w:del w:id="151" w:author="Ian McGowan" w:date="2019-11-20T21:46:00Z">
              <w:r w:rsidRPr="00E4617A" w:rsidDel="00826ACE">
                <w:rPr>
                  <w:rFonts w:asciiTheme="minorHAnsi" w:hAnsiTheme="minorHAnsi" w:cstheme="minorHAnsi"/>
                  <w:b/>
                  <w:szCs w:val="22"/>
                </w:rPr>
                <w:delText>mvon.</w:delText>
              </w:r>
            </w:del>
            <w:proofErr w:type="spellStart"/>
            <w:proofErr w:type="gramStart"/>
            <w:ins w:id="152" w:author="Ian McGowan" w:date="2019-11-20T21:46:00Z">
              <w:r w:rsidR="00826ACE">
                <w:rPr>
                  <w:rFonts w:asciiTheme="minorHAnsi" w:hAnsiTheme="minorHAnsi" w:cstheme="minorHAnsi"/>
                  <w:b/>
                  <w:szCs w:val="22"/>
                </w:rPr>
                <w:t>mvbasic.</w:t>
              </w:r>
            </w:ins>
            <w:r>
              <w:rPr>
                <w:rFonts w:asciiTheme="minorHAnsi" w:hAnsiTheme="minorHAnsi" w:cstheme="minorHAnsi"/>
                <w:b/>
                <w:szCs w:val="22"/>
              </w:rPr>
              <w:t>UserName</w:t>
            </w:r>
            <w:proofErr w:type="spellEnd"/>
            <w:proofErr w:type="gramEnd"/>
          </w:p>
        </w:tc>
        <w:tc>
          <w:tcPr>
            <w:tcW w:w="2909" w:type="dxa"/>
            <w:shd w:val="clear" w:color="auto" w:fill="DEEAF6"/>
          </w:tcPr>
          <w:p w14:paraId="5A1B3DD2" w14:textId="1FC7A4C3" w:rsidR="00125BEB" w:rsidRPr="00E4617A" w:rsidRDefault="00F9395B" w:rsidP="008E4533">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601" w:type="dxa"/>
            <w:shd w:val="clear" w:color="auto" w:fill="DEEAF6"/>
          </w:tcPr>
          <w:p w14:paraId="621F749C"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2627457A" w14:textId="77777777" w:rsidTr="008E4533">
        <w:tc>
          <w:tcPr>
            <w:tcW w:w="2553" w:type="dxa"/>
            <w:shd w:val="clear" w:color="auto" w:fill="auto"/>
          </w:tcPr>
          <w:p w14:paraId="27249A4C" w14:textId="4B13326B" w:rsidR="00125BEB" w:rsidRPr="00E4617A" w:rsidRDefault="00125BEB" w:rsidP="008E4533">
            <w:pPr>
              <w:ind w:left="0"/>
              <w:rPr>
                <w:rFonts w:ascii="Calibri" w:hAnsi="Calibri"/>
                <w:b/>
                <w:bCs/>
                <w:noProof/>
                <w:lang w:val="en-ZA" w:eastAsia="en-ZA"/>
              </w:rPr>
            </w:pPr>
            <w:del w:id="153" w:author="Ian McGowan" w:date="2019-11-20T21:46:00Z">
              <w:r w:rsidRPr="00E4617A" w:rsidDel="00826ACE">
                <w:rPr>
                  <w:rFonts w:asciiTheme="minorHAnsi" w:hAnsiTheme="minorHAnsi" w:cstheme="minorHAnsi"/>
                  <w:b/>
                  <w:szCs w:val="22"/>
                </w:rPr>
                <w:delText>mvon.</w:delText>
              </w:r>
            </w:del>
            <w:proofErr w:type="spellStart"/>
            <w:proofErr w:type="gramStart"/>
            <w:ins w:id="154" w:author="Ian McGowan" w:date="2019-11-20T21:46:00Z">
              <w:r w:rsidR="00826ACE">
                <w:rPr>
                  <w:rFonts w:asciiTheme="minorHAnsi" w:hAnsiTheme="minorHAnsi" w:cstheme="minorHAnsi"/>
                  <w:b/>
                  <w:szCs w:val="22"/>
                </w:rPr>
                <w:t>mvbasic.</w:t>
              </w:r>
            </w:ins>
            <w:r>
              <w:rPr>
                <w:rFonts w:asciiTheme="minorHAnsi" w:hAnsiTheme="minorHAnsi" w:cstheme="minorHAnsi"/>
                <w:b/>
                <w:szCs w:val="22"/>
              </w:rPr>
              <w:t>Password</w:t>
            </w:r>
            <w:proofErr w:type="spellEnd"/>
            <w:proofErr w:type="gramEnd"/>
          </w:p>
        </w:tc>
        <w:tc>
          <w:tcPr>
            <w:tcW w:w="2909" w:type="dxa"/>
          </w:tcPr>
          <w:p w14:paraId="424029C1" w14:textId="4A1A4680" w:rsidR="00125BEB" w:rsidRDefault="00F9395B" w:rsidP="008E4533">
            <w:pPr>
              <w:ind w:left="0"/>
              <w:rPr>
                <w:rFonts w:ascii="Calibri" w:hAnsi="Calibri"/>
                <w:noProof/>
                <w:lang w:val="en-ZA" w:eastAsia="en-ZA"/>
              </w:rPr>
            </w:pPr>
            <w:r>
              <w:rPr>
                <w:rFonts w:ascii="Calibri" w:hAnsi="Calibri"/>
                <w:noProof/>
                <w:lang w:val="en-ZA" w:eastAsia="en-ZA"/>
              </w:rPr>
              <w:t>MyPassword</w:t>
            </w:r>
          </w:p>
        </w:tc>
        <w:tc>
          <w:tcPr>
            <w:tcW w:w="3601" w:type="dxa"/>
            <w:shd w:val="clear" w:color="auto" w:fill="auto"/>
          </w:tcPr>
          <w:p w14:paraId="328EAA47" w14:textId="77777777" w:rsidR="00125BEB" w:rsidRPr="00D75462" w:rsidRDefault="00125BEB" w:rsidP="008E4533">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0B3B0EBE" w14:textId="77777777" w:rsidTr="008E4533">
        <w:tc>
          <w:tcPr>
            <w:tcW w:w="2553" w:type="dxa"/>
            <w:shd w:val="clear" w:color="auto" w:fill="DEEAF6"/>
          </w:tcPr>
          <w:p w14:paraId="4BA13170" w14:textId="06BE7681" w:rsidR="00125BEB" w:rsidRPr="00E4617A" w:rsidRDefault="00125BEB" w:rsidP="008E4533">
            <w:pPr>
              <w:ind w:left="0"/>
              <w:rPr>
                <w:rFonts w:asciiTheme="minorHAnsi" w:hAnsiTheme="minorHAnsi" w:cstheme="minorHAnsi"/>
                <w:b/>
                <w:szCs w:val="22"/>
              </w:rPr>
            </w:pPr>
            <w:del w:id="155" w:author="Ian McGowan" w:date="2019-11-20T21:46:00Z">
              <w:r w:rsidDel="00826ACE">
                <w:rPr>
                  <w:rFonts w:asciiTheme="minorHAnsi" w:hAnsiTheme="minorHAnsi" w:cstheme="minorHAnsi"/>
                  <w:b/>
                  <w:szCs w:val="22"/>
                </w:rPr>
                <w:delText>Mvon.</w:delText>
              </w:r>
            </w:del>
            <w:proofErr w:type="spellStart"/>
            <w:ins w:id="156" w:author="Ian McGowan" w:date="2019-11-20T21:46:00Z">
              <w:r w:rsidR="00826ACE">
                <w:rPr>
                  <w:rFonts w:asciiTheme="minorHAnsi" w:hAnsiTheme="minorHAnsi" w:cstheme="minorHAnsi"/>
                  <w:b/>
                  <w:szCs w:val="22"/>
                </w:rPr>
                <w:t>Mvbasic.</w:t>
              </w:r>
            </w:ins>
            <w:r>
              <w:rPr>
                <w:rFonts w:asciiTheme="minorHAnsi" w:hAnsiTheme="minorHAnsi" w:cstheme="minorHAnsi"/>
                <w:b/>
                <w:szCs w:val="22"/>
              </w:rPr>
              <w:t>Account</w:t>
            </w:r>
            <w:proofErr w:type="spellEnd"/>
          </w:p>
        </w:tc>
        <w:tc>
          <w:tcPr>
            <w:tcW w:w="2909" w:type="dxa"/>
            <w:shd w:val="clear" w:color="auto" w:fill="DEEAF6"/>
          </w:tcPr>
          <w:p w14:paraId="01F2608C" w14:textId="23BAD5D5" w:rsidR="00125BEB" w:rsidRDefault="00F9395B" w:rsidP="008E4533">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4A6E7994" w14:textId="77777777" w:rsidR="00125BEB" w:rsidRDefault="00125BEB" w:rsidP="008E4533">
            <w:pPr>
              <w:ind w:left="0"/>
              <w:rPr>
                <w:rFonts w:ascii="Calibri" w:hAnsi="Calibri"/>
                <w:noProof/>
                <w:lang w:val="en-ZA" w:eastAsia="en-ZA"/>
              </w:rPr>
            </w:pPr>
            <w:r>
              <w:rPr>
                <w:rFonts w:ascii="Calibri" w:hAnsi="Calibri"/>
                <w:noProof/>
                <w:lang w:val="en-ZA" w:eastAsia="en-ZA"/>
              </w:rPr>
              <w:t>The account name on the QM server to connect to. This must be defined in the ACCOUNTS file in the QMSYS account.</w:t>
            </w:r>
          </w:p>
        </w:tc>
      </w:tr>
    </w:tbl>
    <w:p w14:paraId="73B14FAF" w14:textId="77777777" w:rsidR="00125BEB" w:rsidRDefault="00125BEB" w:rsidP="00125BEB">
      <w:pPr>
        <w:ind w:left="0"/>
        <w:rPr>
          <w:rFonts w:ascii="Calibri" w:hAnsi="Calibri"/>
          <w:noProof/>
          <w:lang w:val="en-ZA" w:eastAsia="en-ZA"/>
        </w:rPr>
      </w:pPr>
    </w:p>
    <w:p w14:paraId="744AE368"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78031047" w14:textId="77777777" w:rsidR="00125BEB" w:rsidRDefault="00125BEB" w:rsidP="00125BEB">
      <w:pPr>
        <w:pStyle w:val="Heading2"/>
        <w:rPr>
          <w:noProof/>
          <w:lang w:val="en-ZA" w:eastAsia="en-ZA"/>
        </w:rPr>
      </w:pPr>
      <w:bookmarkStart w:id="157" w:name="_Toc19972215"/>
      <w:r>
        <w:rPr>
          <w:noProof/>
          <w:lang w:val="en-ZA" w:eastAsia="en-ZA"/>
        </w:rPr>
        <w:lastRenderedPageBreak/>
        <w:t>jBASE</w:t>
      </w:r>
      <w:bookmarkEnd w:id="157"/>
    </w:p>
    <w:p w14:paraId="28946B9B" w14:textId="77777777" w:rsidR="00125BEB" w:rsidRPr="0072603F" w:rsidRDefault="00125BEB" w:rsidP="00125BEB">
      <w:pPr>
        <w:shd w:val="clear" w:color="auto" w:fill="FFFFFF"/>
        <w:spacing w:before="0" w:line="285" w:lineRule="atLeast"/>
        <w:ind w:left="0"/>
        <w:rPr>
          <w:rFonts w:ascii="Consolas" w:hAnsi="Consolas"/>
          <w:sz w:val="21"/>
          <w:szCs w:val="21"/>
        </w:rPr>
      </w:pPr>
      <w:r w:rsidRPr="0052132F">
        <w:rPr>
          <w:rFonts w:ascii="Consolas" w:hAnsi="Consolas"/>
          <w:color w:val="000000"/>
          <w:sz w:val="21"/>
          <w:szCs w:val="21"/>
        </w:rPr>
        <w:t>{</w:t>
      </w:r>
    </w:p>
    <w:p w14:paraId="60F0DDD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137C6F35"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27C30AC3" w14:textId="2CFF12A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00F9395B">
        <w:rPr>
          <w:rFonts w:ascii="Consolas" w:hAnsi="Consolas"/>
          <w:sz w:val="21"/>
          <w:szCs w:val="21"/>
        </w:rPr>
        <w:t>Rest</w:t>
      </w:r>
      <w:r w:rsidRPr="0072603F">
        <w:rPr>
          <w:rFonts w:ascii="Consolas" w:hAnsi="Consolas"/>
          <w:sz w:val="21"/>
          <w:szCs w:val="21"/>
        </w:rPr>
        <w:t>FS</w:t>
      </w:r>
      <w:proofErr w:type="spellEnd"/>
      <w:r w:rsidRPr="0072603F">
        <w:rPr>
          <w:rFonts w:ascii="Consolas" w:hAnsi="Consolas"/>
          <w:sz w:val="21"/>
          <w:szCs w:val="21"/>
        </w:rPr>
        <w:t>:/",</w:t>
      </w:r>
      <w:r w:rsidRPr="0072603F">
        <w:rPr>
          <w:rFonts w:ascii="Consolas" w:hAnsi="Consolas"/>
          <w:sz w:val="21"/>
          <w:szCs w:val="21"/>
        </w:rPr>
        <w:tab/>
      </w:r>
    </w:p>
    <w:p w14:paraId="0080B1C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w:t>
      </w:r>
      <w:proofErr w:type="spellStart"/>
      <w:r>
        <w:rPr>
          <w:rFonts w:ascii="Consolas" w:hAnsi="Consolas"/>
          <w:sz w:val="21"/>
          <w:szCs w:val="21"/>
        </w:rPr>
        <w:t>jBASE</w:t>
      </w:r>
      <w:proofErr w:type="spellEnd"/>
      <w:r w:rsidRPr="0072603F">
        <w:rPr>
          <w:rFonts w:ascii="Consolas" w:hAnsi="Consolas"/>
          <w:sz w:val="21"/>
          <w:szCs w:val="21"/>
        </w:rPr>
        <w:t>",</w:t>
      </w:r>
    </w:p>
    <w:p w14:paraId="64302DE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275EBDC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78A2868D" w14:textId="77777777" w:rsidR="00125BEB" w:rsidRPr="0072603F" w:rsidRDefault="00125BEB" w:rsidP="00125BEB">
      <w:pPr>
        <w:shd w:val="clear" w:color="auto" w:fill="FFFFFF"/>
        <w:spacing w:before="0" w:line="285" w:lineRule="atLeast"/>
        <w:ind w:left="0"/>
        <w:rPr>
          <w:rFonts w:ascii="Consolas" w:hAnsi="Consolas"/>
          <w:sz w:val="21"/>
          <w:szCs w:val="21"/>
        </w:rPr>
      </w:pPr>
    </w:p>
    <w:p w14:paraId="0E10CF9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35F81A16" w14:textId="3490AC56"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w:t>
      </w:r>
      <w:proofErr w:type="spellStart"/>
      <w:del w:id="158" w:author="Ian McGowan" w:date="2019-11-20T21:46:00Z">
        <w:r w:rsidRPr="003F035B" w:rsidDel="00826ACE">
          <w:rPr>
            <w:rFonts w:ascii="Consolas" w:hAnsi="Consolas"/>
            <w:sz w:val="21"/>
            <w:szCs w:val="21"/>
          </w:rPr>
          <w:delText>mvon.</w:delText>
        </w:r>
      </w:del>
      <w:proofErr w:type="gramStart"/>
      <w:ins w:id="159" w:author="Ian McGowan" w:date="2019-11-20T21:46:00Z">
        <w:r w:rsidR="00826ACE">
          <w:rPr>
            <w:rFonts w:ascii="Consolas" w:hAnsi="Consolas"/>
            <w:sz w:val="21"/>
            <w:szCs w:val="21"/>
          </w:rPr>
          <w:t>mvbasic.</w:t>
        </w:r>
      </w:ins>
      <w:r w:rsidRPr="003F035B">
        <w:rPr>
          <w:rFonts w:ascii="Consolas" w:hAnsi="Consolas"/>
          <w:sz w:val="21"/>
          <w:szCs w:val="21"/>
        </w:rPr>
        <w:t>RestPath</w:t>
      </w:r>
      <w:proofErr w:type="spellEnd"/>
      <w:proofErr w:type="gramEnd"/>
      <w:r w:rsidRPr="003F035B">
        <w:rPr>
          <w:rFonts w:ascii="Consolas" w:hAnsi="Consolas"/>
          <w:sz w:val="21"/>
          <w:szCs w:val="21"/>
        </w:rPr>
        <w:t>”: “http://localhost:9005/”,</w:t>
      </w:r>
    </w:p>
    <w:p w14:paraId="0A0D961D" w14:textId="224B6D49"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60" w:author="Ian McGowan" w:date="2019-11-20T21:46:00Z">
        <w:r w:rsidRPr="0072603F" w:rsidDel="00826ACE">
          <w:rPr>
            <w:rFonts w:ascii="Consolas" w:hAnsi="Consolas"/>
            <w:sz w:val="21"/>
            <w:szCs w:val="21"/>
          </w:rPr>
          <w:delText>mvon.</w:delText>
        </w:r>
      </w:del>
      <w:proofErr w:type="gramStart"/>
      <w:ins w:id="161" w:author="Ian McGowan" w:date="2019-11-20T21:46:00Z">
        <w:r w:rsidR="00826ACE">
          <w:rPr>
            <w:rFonts w:ascii="Consolas" w:hAnsi="Consolas"/>
            <w:sz w:val="21"/>
            <w:szCs w:val="21"/>
          </w:rPr>
          <w:t>mvbasic.</w:t>
        </w:r>
      </w:ins>
      <w:r>
        <w:rPr>
          <w:rFonts w:ascii="Consolas" w:hAnsi="Consolas"/>
          <w:sz w:val="21"/>
          <w:szCs w:val="21"/>
        </w:rPr>
        <w:t>U</w:t>
      </w:r>
      <w:r w:rsidRPr="0072603F">
        <w:rPr>
          <w:rFonts w:ascii="Consolas" w:hAnsi="Consolas"/>
          <w:sz w:val="21"/>
          <w:szCs w:val="21"/>
        </w:rPr>
        <w:t>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365A9E66" w14:textId="245C01D5"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62" w:author="Ian McGowan" w:date="2019-11-20T21:46:00Z">
        <w:r w:rsidRPr="0072603F" w:rsidDel="00826ACE">
          <w:rPr>
            <w:rFonts w:ascii="Consolas" w:hAnsi="Consolas"/>
            <w:sz w:val="21"/>
            <w:szCs w:val="21"/>
          </w:rPr>
          <w:delText>mvon.</w:delText>
        </w:r>
      </w:del>
      <w:proofErr w:type="gramStart"/>
      <w:ins w:id="163" w:author="Ian McGowan" w:date="2019-11-20T21:46:00Z">
        <w:r w:rsidR="00826ACE">
          <w:rPr>
            <w:rFonts w:ascii="Consolas" w:hAnsi="Consolas"/>
            <w:sz w:val="21"/>
            <w:szCs w:val="21"/>
          </w:rPr>
          <w:t>mvbasic.</w:t>
        </w:r>
      </w:ins>
      <w:r>
        <w:rPr>
          <w:rFonts w:ascii="Consolas" w:hAnsi="Consolas"/>
          <w:sz w:val="21"/>
          <w:szCs w:val="21"/>
        </w:rPr>
        <w:t>G</w:t>
      </w:r>
      <w:r w:rsidRPr="0072603F">
        <w:rPr>
          <w:rFonts w:ascii="Consolas" w:hAnsi="Consolas"/>
          <w:sz w:val="21"/>
          <w:szCs w:val="21"/>
        </w:rPr>
        <w:t>atewayType</w:t>
      </w:r>
      <w:proofErr w:type="spellEnd"/>
      <w:proofErr w:type="gramEnd"/>
      <w:r w:rsidRPr="0072603F">
        <w:rPr>
          <w:rFonts w:ascii="Consolas" w:hAnsi="Consolas"/>
          <w:sz w:val="21"/>
          <w:szCs w:val="21"/>
        </w:rPr>
        <w:t>": "</w:t>
      </w:r>
      <w:proofErr w:type="spellStart"/>
      <w:r w:rsidRPr="0072603F">
        <w:rPr>
          <w:rFonts w:ascii="Consolas" w:hAnsi="Consolas"/>
          <w:sz w:val="21"/>
          <w:szCs w:val="21"/>
        </w:rPr>
        <w:t>jBASE</w:t>
      </w:r>
      <w:proofErr w:type="spellEnd"/>
      <w:r w:rsidRPr="0072603F">
        <w:rPr>
          <w:rFonts w:ascii="Consolas" w:hAnsi="Consolas"/>
          <w:sz w:val="21"/>
          <w:szCs w:val="21"/>
        </w:rPr>
        <w:t>",</w:t>
      </w:r>
    </w:p>
    <w:p w14:paraId="46447B06" w14:textId="044F564B"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64" w:author="Ian McGowan" w:date="2019-11-20T21:46:00Z">
        <w:r w:rsidRPr="0072603F" w:rsidDel="00826ACE">
          <w:rPr>
            <w:rFonts w:ascii="Consolas" w:hAnsi="Consolas"/>
            <w:sz w:val="21"/>
            <w:szCs w:val="21"/>
          </w:rPr>
          <w:delText>mvon.</w:delText>
        </w:r>
      </w:del>
      <w:proofErr w:type="gramStart"/>
      <w:ins w:id="165" w:author="Ian McGowan" w:date="2019-11-20T21:46:00Z">
        <w:r w:rsidR="00826ACE">
          <w:rPr>
            <w:rFonts w:ascii="Consolas" w:hAnsi="Consolas"/>
            <w:sz w:val="21"/>
            <w:szCs w:val="21"/>
          </w:rPr>
          <w:t>mvbasic.</w:t>
        </w:r>
      </w:ins>
      <w:r>
        <w:rPr>
          <w:rFonts w:ascii="Consolas" w:hAnsi="Consolas"/>
          <w:sz w:val="21"/>
          <w:szCs w:val="21"/>
        </w:rPr>
        <w:t>R</w:t>
      </w:r>
      <w:r w:rsidRPr="0072603F">
        <w:rPr>
          <w:rFonts w:ascii="Consolas" w:hAnsi="Consolas"/>
          <w:sz w:val="21"/>
          <w:szCs w:val="21"/>
        </w:rPr>
        <w:t>emoteHost</w:t>
      </w:r>
      <w:proofErr w:type="spellEnd"/>
      <w:proofErr w:type="gramEnd"/>
      <w:r w:rsidRPr="0072603F">
        <w:rPr>
          <w:rFonts w:ascii="Consolas" w:hAnsi="Consolas"/>
          <w:sz w:val="21"/>
          <w:szCs w:val="21"/>
        </w:rPr>
        <w: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7BC36618" w14:textId="1C60899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del w:id="166" w:author="Ian McGowan" w:date="2019-11-20T21:46:00Z">
        <w:r w:rsidRPr="0072603F" w:rsidDel="00826ACE">
          <w:rPr>
            <w:rFonts w:ascii="Consolas" w:hAnsi="Consolas"/>
            <w:sz w:val="21"/>
            <w:szCs w:val="21"/>
          </w:rPr>
          <w:delText>mvon.</w:delText>
        </w:r>
      </w:del>
      <w:proofErr w:type="gramStart"/>
      <w:ins w:id="167" w:author="Ian McGowan" w:date="2019-11-20T21:46:00Z">
        <w:r w:rsidR="00826ACE">
          <w:rPr>
            <w:rFonts w:ascii="Consolas" w:hAnsi="Consolas"/>
            <w:sz w:val="21"/>
            <w:szCs w:val="21"/>
          </w:rPr>
          <w:t>mvbasic.</w:t>
        </w:r>
      </w:ins>
      <w:r w:rsidRPr="0072603F">
        <w:rPr>
          <w:rFonts w:ascii="Consolas" w:hAnsi="Consolas"/>
          <w:sz w:val="21"/>
          <w:szCs w:val="21"/>
        </w:rPr>
        <w:t>UserName</w:t>
      </w:r>
      <w:proofErr w:type="spellEnd"/>
      <w:proofErr w:type="gramEnd"/>
      <w:r w:rsidRPr="0072603F">
        <w:rPr>
          <w:rFonts w:ascii="Consolas" w:hAnsi="Consolas"/>
          <w:sz w:val="21"/>
          <w:szCs w:val="21"/>
        </w:rPr>
        <w:t>": "</w:t>
      </w:r>
      <w:proofErr w:type="spellStart"/>
      <w:r w:rsidR="00F9395B">
        <w:rPr>
          <w:rFonts w:ascii="Consolas" w:hAnsi="Consolas"/>
          <w:sz w:val="21"/>
          <w:szCs w:val="21"/>
        </w:rPr>
        <w:t>MyUserName</w:t>
      </w:r>
      <w:proofErr w:type="spellEnd"/>
      <w:r w:rsidRPr="0072603F">
        <w:rPr>
          <w:rFonts w:ascii="Consolas" w:hAnsi="Consolas"/>
          <w:sz w:val="21"/>
          <w:szCs w:val="21"/>
        </w:rPr>
        <w:t>",</w:t>
      </w:r>
    </w:p>
    <w:p w14:paraId="12309D1C" w14:textId="4793E830"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68" w:author="Ian McGowan" w:date="2019-11-20T21:46:00Z">
        <w:r w:rsidRPr="0072603F" w:rsidDel="00826ACE">
          <w:rPr>
            <w:rFonts w:ascii="Consolas" w:hAnsi="Consolas"/>
            <w:sz w:val="21"/>
            <w:szCs w:val="21"/>
          </w:rPr>
          <w:delText>mvon.</w:delText>
        </w:r>
      </w:del>
      <w:proofErr w:type="gramStart"/>
      <w:ins w:id="169" w:author="Ian McGowan" w:date="2019-11-20T21:46:00Z">
        <w:r w:rsidR="00826ACE">
          <w:rPr>
            <w:rFonts w:ascii="Consolas" w:hAnsi="Consolas"/>
            <w:sz w:val="21"/>
            <w:szCs w:val="21"/>
          </w:rPr>
          <w:t>mvbasic.</w:t>
        </w:r>
      </w:ins>
      <w:r w:rsidRPr="0072603F">
        <w:rPr>
          <w:rFonts w:ascii="Consolas" w:hAnsi="Consolas"/>
          <w:sz w:val="21"/>
          <w:szCs w:val="21"/>
        </w:rPr>
        <w:t>Password</w:t>
      </w:r>
      <w:proofErr w:type="spellEnd"/>
      <w:proofErr w:type="gramEnd"/>
      <w:r w:rsidRPr="0072603F">
        <w:rPr>
          <w:rFonts w:ascii="Consolas" w:hAnsi="Consolas"/>
          <w:sz w:val="21"/>
          <w:szCs w:val="21"/>
        </w:rPr>
        <w:t>": "</w:t>
      </w:r>
      <w:proofErr w:type="spellStart"/>
      <w:r w:rsidR="00F9395B">
        <w:rPr>
          <w:rFonts w:ascii="Consolas" w:hAnsi="Consolas"/>
          <w:sz w:val="21"/>
          <w:szCs w:val="21"/>
        </w:rPr>
        <w:t>MyPassword</w:t>
      </w:r>
      <w:proofErr w:type="spellEnd"/>
      <w:r w:rsidRPr="0072603F">
        <w:rPr>
          <w:rFonts w:ascii="Consolas" w:hAnsi="Consolas"/>
          <w:sz w:val="21"/>
          <w:szCs w:val="21"/>
        </w:rPr>
        <w:t>",</w:t>
      </w:r>
    </w:p>
    <w:p w14:paraId="6E07EE58" w14:textId="3F986B3A"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70" w:author="Ian McGowan" w:date="2019-11-20T21:46:00Z">
        <w:r w:rsidRPr="0072603F" w:rsidDel="00826ACE">
          <w:rPr>
            <w:rFonts w:ascii="Consolas" w:hAnsi="Consolas"/>
            <w:sz w:val="21"/>
            <w:szCs w:val="21"/>
          </w:rPr>
          <w:delText>mvon.</w:delText>
        </w:r>
      </w:del>
      <w:proofErr w:type="gramStart"/>
      <w:ins w:id="171" w:author="Ian McGowan" w:date="2019-11-20T21:46:00Z">
        <w:r w:rsidR="00826ACE">
          <w:rPr>
            <w:rFonts w:ascii="Consolas" w:hAnsi="Consolas"/>
            <w:sz w:val="21"/>
            <w:szCs w:val="21"/>
          </w:rPr>
          <w:t>mvbasic.</w:t>
        </w:r>
      </w:ins>
      <w:r w:rsidRPr="0072603F">
        <w:rPr>
          <w:rFonts w:ascii="Consolas" w:hAnsi="Consolas"/>
          <w:sz w:val="21"/>
          <w:szCs w:val="21"/>
        </w:rPr>
        <w:t>Account</w:t>
      </w:r>
      <w:proofErr w:type="spellEnd"/>
      <w:proofErr w:type="gramEnd"/>
      <w:r w:rsidRPr="0072603F">
        <w:rPr>
          <w:rFonts w:ascii="Consolas" w:hAnsi="Consolas"/>
          <w:sz w:val="21"/>
          <w:szCs w:val="21"/>
        </w:rPr>
        <w:t>": "",</w:t>
      </w:r>
    </w:p>
    <w:p w14:paraId="414FA87E" w14:textId="78B7814C"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roofErr w:type="spellStart"/>
      <w:del w:id="172" w:author="Ian McGowan" w:date="2019-11-20T21:47:00Z">
        <w:r w:rsidRPr="0072603F" w:rsidDel="00826ACE">
          <w:rPr>
            <w:rFonts w:ascii="Consolas" w:hAnsi="Consolas"/>
            <w:sz w:val="21"/>
            <w:szCs w:val="21"/>
          </w:rPr>
          <w:delText>mvon"</w:delText>
        </w:r>
      </w:del>
      <w:ins w:id="173" w:author="Ian McGowan" w:date="2019-11-20T21:47:00Z">
        <w:r w:rsidR="00826ACE">
          <w:rPr>
            <w:rFonts w:ascii="Consolas" w:hAnsi="Consolas"/>
            <w:sz w:val="21"/>
            <w:szCs w:val="21"/>
          </w:rPr>
          <w:t>mvbasic</w:t>
        </w:r>
        <w:proofErr w:type="spellEnd"/>
        <w:r w:rsidR="00826ACE">
          <w:rPr>
            <w:rFonts w:ascii="Consolas" w:hAnsi="Consolas"/>
            <w:sz w:val="21"/>
            <w:szCs w:val="21"/>
          </w:rPr>
          <w:t>”</w:t>
        </w:r>
      </w:ins>
      <w:r w:rsidRPr="0072603F">
        <w:rPr>
          <w:rFonts w:ascii="Consolas" w:hAnsi="Consolas"/>
          <w:sz w:val="21"/>
          <w:szCs w:val="21"/>
        </w:rPr>
        <w:t>}</w:t>
      </w:r>
    </w:p>
    <w:p w14:paraId="27FFD3CC"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1C6D13C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w:t>
      </w:r>
    </w:p>
    <w:p w14:paraId="1F9C6487"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876"/>
        <w:gridCol w:w="2838"/>
        <w:gridCol w:w="3349"/>
      </w:tblGrid>
      <w:tr w:rsidR="00125BEB" w:rsidRPr="00D75462" w14:paraId="78CFD3F0" w14:textId="77777777" w:rsidTr="008E4533">
        <w:tc>
          <w:tcPr>
            <w:tcW w:w="2880" w:type="dxa"/>
            <w:tcBorders>
              <w:top w:val="single" w:sz="4" w:space="0" w:color="5B9BD5"/>
              <w:left w:val="single" w:sz="4" w:space="0" w:color="5B9BD5"/>
              <w:bottom w:val="single" w:sz="4" w:space="0" w:color="5B9BD5"/>
              <w:right w:val="nil"/>
            </w:tcBorders>
            <w:shd w:val="clear" w:color="auto" w:fill="5B9BD5"/>
          </w:tcPr>
          <w:p w14:paraId="4DC96177"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5" w:type="dxa"/>
            <w:tcBorders>
              <w:top w:val="single" w:sz="4" w:space="0" w:color="5B9BD5"/>
              <w:left w:val="nil"/>
              <w:bottom w:val="single" w:sz="4" w:space="0" w:color="5B9BD5"/>
              <w:right w:val="nil"/>
            </w:tcBorders>
            <w:shd w:val="clear" w:color="auto" w:fill="5B9BD5"/>
          </w:tcPr>
          <w:p w14:paraId="41ACE494" w14:textId="77777777" w:rsidR="00125BEB" w:rsidRDefault="00125BEB" w:rsidP="008E4533">
            <w:pPr>
              <w:ind w:left="0"/>
              <w:rPr>
                <w:rFonts w:ascii="Calibri" w:hAnsi="Calibri"/>
                <w:b/>
                <w:bCs/>
                <w:noProof/>
                <w:color w:val="FFFFFF"/>
                <w:lang w:val="en-ZA" w:eastAsia="en-ZA"/>
              </w:rPr>
            </w:pPr>
          </w:p>
        </w:tc>
        <w:tc>
          <w:tcPr>
            <w:tcW w:w="3600" w:type="dxa"/>
            <w:tcBorders>
              <w:top w:val="single" w:sz="4" w:space="0" w:color="5B9BD5"/>
              <w:left w:val="nil"/>
              <w:bottom w:val="single" w:sz="4" w:space="0" w:color="5B9BD5"/>
              <w:right w:val="single" w:sz="4" w:space="0" w:color="5B9BD5"/>
            </w:tcBorders>
            <w:shd w:val="clear" w:color="auto" w:fill="5B9BD5"/>
          </w:tcPr>
          <w:p w14:paraId="20C9CD25"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7EC3A6B4" w14:textId="77777777" w:rsidTr="008E4533">
        <w:tc>
          <w:tcPr>
            <w:tcW w:w="2880" w:type="dxa"/>
            <w:shd w:val="clear" w:color="auto" w:fill="DEEAF6"/>
          </w:tcPr>
          <w:p w14:paraId="580293AD" w14:textId="1C2BF236" w:rsidR="00125BEB" w:rsidRPr="00D75462" w:rsidRDefault="00125BEB" w:rsidP="008E4533">
            <w:pPr>
              <w:ind w:left="0"/>
              <w:rPr>
                <w:rFonts w:ascii="Calibri" w:hAnsi="Calibri"/>
                <w:b/>
                <w:bCs/>
                <w:noProof/>
                <w:lang w:val="en-ZA" w:eastAsia="en-ZA"/>
              </w:rPr>
            </w:pPr>
            <w:del w:id="174" w:author="Ian McGowan" w:date="2019-11-20T21:46:00Z">
              <w:r w:rsidDel="00826ACE">
                <w:rPr>
                  <w:rFonts w:ascii="Calibri" w:hAnsi="Calibri"/>
                  <w:b/>
                  <w:bCs/>
                  <w:noProof/>
                  <w:lang w:val="en-ZA" w:eastAsia="en-ZA"/>
                </w:rPr>
                <w:delText>mvon.</w:delText>
              </w:r>
            </w:del>
            <w:ins w:id="175" w:author="Ian McGowan" w:date="2019-11-20T21:46:00Z">
              <w:r w:rsidR="00826ACE">
                <w:rPr>
                  <w:rFonts w:ascii="Calibri" w:hAnsi="Calibri"/>
                  <w:b/>
                  <w:bCs/>
                  <w:noProof/>
                  <w:lang w:val="en-ZA" w:eastAsia="en-ZA"/>
                </w:rPr>
                <w:t>mvbasic.</w:t>
              </w:r>
            </w:ins>
            <w:r>
              <w:rPr>
                <w:rFonts w:ascii="Calibri" w:hAnsi="Calibri"/>
                <w:b/>
                <w:bCs/>
                <w:noProof/>
                <w:lang w:val="en-ZA" w:eastAsia="en-ZA"/>
              </w:rPr>
              <w:t>RestPath</w:t>
            </w:r>
          </w:p>
        </w:tc>
        <w:tc>
          <w:tcPr>
            <w:tcW w:w="2905" w:type="dxa"/>
            <w:shd w:val="clear" w:color="auto" w:fill="DEEAF6"/>
          </w:tcPr>
          <w:p w14:paraId="75E8267E" w14:textId="77777777" w:rsidR="00125BEB" w:rsidRPr="00E4617A" w:rsidRDefault="003709D7" w:rsidP="008E4533">
            <w:pPr>
              <w:ind w:left="0"/>
              <w:rPr>
                <w:rFonts w:asciiTheme="minorHAnsi" w:hAnsiTheme="minorHAnsi" w:cstheme="minorHAnsi"/>
                <w:sz w:val="24"/>
                <w:szCs w:val="24"/>
              </w:rPr>
            </w:pPr>
            <w:hyperlink r:id="rId32" w:history="1">
              <w:r w:rsidR="00125BEB" w:rsidRPr="004F0768">
                <w:rPr>
                  <w:rStyle w:val="Hyperlink"/>
                  <w:rFonts w:asciiTheme="minorHAnsi" w:hAnsiTheme="minorHAnsi" w:cstheme="minorHAnsi"/>
                  <w:sz w:val="24"/>
                  <w:szCs w:val="24"/>
                </w:rPr>
                <w:t>http://localhost:9005/</w:t>
              </w:r>
            </w:hyperlink>
          </w:p>
        </w:tc>
        <w:tc>
          <w:tcPr>
            <w:tcW w:w="3600" w:type="dxa"/>
            <w:shd w:val="clear" w:color="auto" w:fill="DEEAF6"/>
          </w:tcPr>
          <w:p w14:paraId="66199706" w14:textId="77777777" w:rsidR="00125BEB" w:rsidRPr="00E4617A" w:rsidRDefault="00125BEB" w:rsidP="008E4533">
            <w:pPr>
              <w:ind w:left="0"/>
              <w:rPr>
                <w:rFonts w:asciiTheme="minorHAnsi" w:hAnsiTheme="minorHAnsi" w:cstheme="minorHAnsi"/>
                <w:noProof/>
                <w:lang w:val="en-ZA" w:eastAsia="en-ZA"/>
              </w:rPr>
            </w:pPr>
            <w:r>
              <w:rPr>
                <w:rFonts w:asciiTheme="minorHAnsi" w:hAnsiTheme="minorHAnsi" w:cstheme="minorHAnsi"/>
                <w:sz w:val="24"/>
                <w:szCs w:val="24"/>
              </w:rPr>
              <w:t>Path to REST Gateway</w:t>
            </w:r>
          </w:p>
        </w:tc>
      </w:tr>
      <w:tr w:rsidR="00125BEB" w:rsidRPr="00D75462" w14:paraId="1314F221" w14:textId="77777777" w:rsidTr="008E4533">
        <w:tc>
          <w:tcPr>
            <w:tcW w:w="2880" w:type="dxa"/>
            <w:shd w:val="clear" w:color="auto" w:fill="auto"/>
          </w:tcPr>
          <w:p w14:paraId="32DF4C51" w14:textId="279CB6B5" w:rsidR="00125BEB" w:rsidRPr="00E4617A" w:rsidRDefault="00125BEB" w:rsidP="008E4533">
            <w:pPr>
              <w:tabs>
                <w:tab w:val="right" w:pos="2389"/>
              </w:tabs>
              <w:ind w:left="0"/>
              <w:rPr>
                <w:rFonts w:ascii="Calibri" w:hAnsi="Calibri"/>
                <w:b/>
                <w:bCs/>
                <w:noProof/>
                <w:lang w:val="en-ZA" w:eastAsia="en-ZA"/>
              </w:rPr>
            </w:pPr>
            <w:del w:id="176" w:author="Ian McGowan" w:date="2019-11-20T21:46:00Z">
              <w:r w:rsidDel="00826ACE">
                <w:rPr>
                  <w:rFonts w:ascii="Calibri" w:hAnsi="Calibri"/>
                  <w:b/>
                  <w:bCs/>
                  <w:noProof/>
                  <w:lang w:val="en-ZA" w:eastAsia="en-ZA"/>
                </w:rPr>
                <w:delText>Mvon.</w:delText>
              </w:r>
            </w:del>
            <w:ins w:id="177" w:author="Ian McGowan" w:date="2019-11-20T21:46:00Z">
              <w:r w:rsidR="00826ACE">
                <w:rPr>
                  <w:rFonts w:ascii="Calibri" w:hAnsi="Calibri"/>
                  <w:b/>
                  <w:bCs/>
                  <w:noProof/>
                  <w:lang w:val="en-ZA" w:eastAsia="en-ZA"/>
                </w:rPr>
                <w:t>Mvbasic.</w:t>
              </w:r>
            </w:ins>
            <w:r>
              <w:rPr>
                <w:rFonts w:ascii="Calibri" w:hAnsi="Calibri"/>
                <w:b/>
                <w:bCs/>
                <w:noProof/>
                <w:lang w:val="en-ZA" w:eastAsia="en-ZA"/>
              </w:rPr>
              <w:t>UseGateway</w:t>
            </w:r>
          </w:p>
        </w:tc>
        <w:tc>
          <w:tcPr>
            <w:tcW w:w="2905" w:type="dxa"/>
          </w:tcPr>
          <w:p w14:paraId="3B7F7BE5"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true</w:t>
            </w:r>
          </w:p>
        </w:tc>
        <w:tc>
          <w:tcPr>
            <w:tcW w:w="3600" w:type="dxa"/>
            <w:shd w:val="clear" w:color="auto" w:fill="auto"/>
          </w:tcPr>
          <w:p w14:paraId="24C0CA13"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005E0358" w14:textId="77777777" w:rsidTr="008E4533">
        <w:tc>
          <w:tcPr>
            <w:tcW w:w="2880" w:type="dxa"/>
            <w:shd w:val="clear" w:color="auto" w:fill="DEEAF6"/>
          </w:tcPr>
          <w:p w14:paraId="25998A72" w14:textId="6A9D67EA" w:rsidR="00125BEB" w:rsidRPr="00E4617A" w:rsidRDefault="00125BEB" w:rsidP="008E4533">
            <w:pPr>
              <w:ind w:left="0"/>
              <w:rPr>
                <w:rFonts w:ascii="Calibri" w:hAnsi="Calibri"/>
                <w:b/>
                <w:bCs/>
                <w:noProof/>
                <w:lang w:val="en-ZA" w:eastAsia="en-ZA"/>
              </w:rPr>
            </w:pPr>
            <w:del w:id="178" w:author="Ian McGowan" w:date="2019-11-20T21:46:00Z">
              <w:r w:rsidRPr="00E4617A" w:rsidDel="00826ACE">
                <w:rPr>
                  <w:rFonts w:asciiTheme="minorHAnsi" w:hAnsiTheme="minorHAnsi" w:cstheme="minorHAnsi"/>
                  <w:b/>
                  <w:szCs w:val="22"/>
                </w:rPr>
                <w:delText>mvon.</w:delText>
              </w:r>
            </w:del>
            <w:proofErr w:type="spellStart"/>
            <w:proofErr w:type="gramStart"/>
            <w:ins w:id="179" w:author="Ian McGowan" w:date="2019-11-20T21:46:00Z">
              <w:r w:rsidR="00826ACE">
                <w:rPr>
                  <w:rFonts w:asciiTheme="minorHAnsi" w:hAnsiTheme="minorHAnsi" w:cstheme="minorHAnsi"/>
                  <w:b/>
                  <w:szCs w:val="22"/>
                </w:rPr>
                <w:t>mvbasic.</w:t>
              </w:r>
            </w:ins>
            <w:r>
              <w:rPr>
                <w:rFonts w:asciiTheme="minorHAnsi" w:hAnsiTheme="minorHAnsi" w:cstheme="minorHAnsi"/>
                <w:b/>
                <w:szCs w:val="22"/>
              </w:rPr>
              <w:t>RemoteHost</w:t>
            </w:r>
            <w:proofErr w:type="spellEnd"/>
            <w:proofErr w:type="gramEnd"/>
          </w:p>
        </w:tc>
        <w:tc>
          <w:tcPr>
            <w:tcW w:w="2905" w:type="dxa"/>
            <w:shd w:val="clear" w:color="auto" w:fill="DEEAF6"/>
          </w:tcPr>
          <w:p w14:paraId="0E610292" w14:textId="6853035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192.168.137.2</w:t>
            </w:r>
          </w:p>
        </w:tc>
        <w:tc>
          <w:tcPr>
            <w:tcW w:w="3600" w:type="dxa"/>
            <w:shd w:val="clear" w:color="auto" w:fill="DEEAF6"/>
          </w:tcPr>
          <w:p w14:paraId="3AAC55A2"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 xml:space="preserve">The servers IP name that is running the </w:t>
            </w:r>
            <w:proofErr w:type="spellStart"/>
            <w:r>
              <w:rPr>
                <w:rFonts w:asciiTheme="minorHAnsi" w:hAnsiTheme="minorHAnsi" w:cstheme="minorHAnsi"/>
                <w:sz w:val="24"/>
                <w:szCs w:val="24"/>
              </w:rPr>
              <w:t>jBASE</w:t>
            </w:r>
            <w:proofErr w:type="spellEnd"/>
            <w:r>
              <w:rPr>
                <w:rFonts w:asciiTheme="minorHAnsi" w:hAnsiTheme="minorHAnsi" w:cstheme="minorHAnsi"/>
                <w:sz w:val="24"/>
                <w:szCs w:val="24"/>
              </w:rPr>
              <w:t xml:space="preserve"> Database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7A5C507C" w14:textId="77777777" w:rsidTr="008E4533">
        <w:tc>
          <w:tcPr>
            <w:tcW w:w="2880" w:type="dxa"/>
            <w:shd w:val="clear" w:color="auto" w:fill="auto"/>
          </w:tcPr>
          <w:p w14:paraId="31B2F221" w14:textId="11972B30" w:rsidR="00125BEB" w:rsidRPr="00E4617A" w:rsidRDefault="00125BEB" w:rsidP="008E4533">
            <w:pPr>
              <w:ind w:left="0"/>
              <w:rPr>
                <w:rFonts w:ascii="Calibri" w:hAnsi="Calibri"/>
                <w:b/>
                <w:bCs/>
                <w:noProof/>
                <w:lang w:val="en-ZA" w:eastAsia="en-ZA"/>
              </w:rPr>
            </w:pPr>
            <w:del w:id="180" w:author="Ian McGowan" w:date="2019-11-20T21:46:00Z">
              <w:r w:rsidRPr="00E4617A" w:rsidDel="00826ACE">
                <w:rPr>
                  <w:rFonts w:asciiTheme="minorHAnsi" w:hAnsiTheme="minorHAnsi" w:cstheme="minorHAnsi"/>
                  <w:b/>
                  <w:szCs w:val="22"/>
                </w:rPr>
                <w:delText>mvon.</w:delText>
              </w:r>
            </w:del>
            <w:proofErr w:type="spellStart"/>
            <w:proofErr w:type="gramStart"/>
            <w:ins w:id="181" w:author="Ian McGowan" w:date="2019-11-20T21:46:00Z">
              <w:r w:rsidR="00826ACE">
                <w:rPr>
                  <w:rFonts w:asciiTheme="minorHAnsi" w:hAnsiTheme="minorHAnsi" w:cstheme="minorHAnsi"/>
                  <w:b/>
                  <w:szCs w:val="22"/>
                </w:rPr>
                <w:t>mvbasic.</w:t>
              </w:r>
            </w:ins>
            <w:r>
              <w:rPr>
                <w:rFonts w:asciiTheme="minorHAnsi" w:hAnsiTheme="minorHAnsi" w:cstheme="minorHAnsi"/>
                <w:b/>
                <w:szCs w:val="22"/>
              </w:rPr>
              <w:t>GatewayType</w:t>
            </w:r>
            <w:proofErr w:type="spellEnd"/>
            <w:proofErr w:type="gramEnd"/>
          </w:p>
        </w:tc>
        <w:tc>
          <w:tcPr>
            <w:tcW w:w="2905" w:type="dxa"/>
          </w:tcPr>
          <w:p w14:paraId="38FFA771" w14:textId="77777777" w:rsidR="00125BEB" w:rsidRPr="00E4617A" w:rsidRDefault="00125BEB" w:rsidP="008E4533">
            <w:pPr>
              <w:ind w:left="0"/>
              <w:rPr>
                <w:rFonts w:asciiTheme="minorHAnsi" w:hAnsiTheme="minorHAnsi" w:cstheme="minorHAnsi"/>
                <w:sz w:val="24"/>
                <w:szCs w:val="24"/>
              </w:rPr>
            </w:pPr>
            <w:proofErr w:type="spellStart"/>
            <w:r>
              <w:rPr>
                <w:rFonts w:asciiTheme="minorHAnsi" w:hAnsiTheme="minorHAnsi" w:cstheme="minorHAnsi"/>
                <w:sz w:val="24"/>
                <w:szCs w:val="24"/>
              </w:rPr>
              <w:t>jBASE</w:t>
            </w:r>
            <w:proofErr w:type="spellEnd"/>
          </w:p>
        </w:tc>
        <w:tc>
          <w:tcPr>
            <w:tcW w:w="3600" w:type="dxa"/>
            <w:shd w:val="clear" w:color="auto" w:fill="auto"/>
          </w:tcPr>
          <w:p w14:paraId="42C77EE8"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 xml:space="preserve">Connecting to a </w:t>
            </w:r>
            <w:proofErr w:type="spellStart"/>
            <w:r>
              <w:rPr>
                <w:rFonts w:asciiTheme="minorHAnsi" w:hAnsiTheme="minorHAnsi" w:cstheme="minorHAnsi"/>
                <w:sz w:val="24"/>
                <w:szCs w:val="24"/>
              </w:rPr>
              <w:t>jBASE</w:t>
            </w:r>
            <w:proofErr w:type="spellEnd"/>
            <w:r>
              <w:rPr>
                <w:rFonts w:asciiTheme="minorHAnsi" w:hAnsiTheme="minorHAnsi" w:cstheme="minorHAnsi"/>
                <w:sz w:val="24"/>
                <w:szCs w:val="24"/>
              </w:rPr>
              <w:t xml:space="preserve"> server</w:t>
            </w:r>
          </w:p>
        </w:tc>
      </w:tr>
      <w:tr w:rsidR="00125BEB" w:rsidRPr="00D75462" w14:paraId="64CE1A54" w14:textId="77777777" w:rsidTr="008E4533">
        <w:tc>
          <w:tcPr>
            <w:tcW w:w="2880" w:type="dxa"/>
            <w:shd w:val="clear" w:color="auto" w:fill="DEEAF6"/>
          </w:tcPr>
          <w:p w14:paraId="4288ACD1" w14:textId="7C1B4F47" w:rsidR="00125BEB" w:rsidRPr="00E4617A" w:rsidRDefault="00125BEB" w:rsidP="008E4533">
            <w:pPr>
              <w:ind w:left="0"/>
              <w:rPr>
                <w:rFonts w:ascii="Calibri" w:hAnsi="Calibri"/>
                <w:b/>
                <w:bCs/>
                <w:noProof/>
                <w:lang w:val="en-ZA" w:eastAsia="en-ZA"/>
              </w:rPr>
            </w:pPr>
            <w:del w:id="182" w:author="Ian McGowan" w:date="2019-11-20T21:46:00Z">
              <w:r w:rsidRPr="00E4617A" w:rsidDel="00826ACE">
                <w:rPr>
                  <w:rFonts w:asciiTheme="minorHAnsi" w:hAnsiTheme="minorHAnsi" w:cstheme="minorHAnsi"/>
                  <w:b/>
                  <w:szCs w:val="22"/>
                </w:rPr>
                <w:delText>mvon.</w:delText>
              </w:r>
            </w:del>
            <w:proofErr w:type="spellStart"/>
            <w:proofErr w:type="gramStart"/>
            <w:ins w:id="183" w:author="Ian McGowan" w:date="2019-11-20T21:46:00Z">
              <w:r w:rsidR="00826ACE">
                <w:rPr>
                  <w:rFonts w:asciiTheme="minorHAnsi" w:hAnsiTheme="minorHAnsi" w:cstheme="minorHAnsi"/>
                  <w:b/>
                  <w:szCs w:val="22"/>
                </w:rPr>
                <w:t>mvbasic.</w:t>
              </w:r>
            </w:ins>
            <w:r>
              <w:rPr>
                <w:rFonts w:asciiTheme="minorHAnsi" w:hAnsiTheme="minorHAnsi" w:cstheme="minorHAnsi"/>
                <w:b/>
                <w:szCs w:val="22"/>
              </w:rPr>
              <w:t>UserName</w:t>
            </w:r>
            <w:proofErr w:type="spellEnd"/>
            <w:proofErr w:type="gramEnd"/>
          </w:p>
        </w:tc>
        <w:tc>
          <w:tcPr>
            <w:tcW w:w="2905" w:type="dxa"/>
            <w:shd w:val="clear" w:color="auto" w:fill="DEEAF6"/>
          </w:tcPr>
          <w:p w14:paraId="105AACDD" w14:textId="7B5BC471" w:rsidR="00125BEB" w:rsidRPr="00E4617A" w:rsidRDefault="00F9395B" w:rsidP="008E4533">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600" w:type="dxa"/>
            <w:shd w:val="clear" w:color="auto" w:fill="DEEAF6"/>
          </w:tcPr>
          <w:p w14:paraId="01A65316"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5F68FE3C" w14:textId="77777777" w:rsidTr="008E4533">
        <w:tc>
          <w:tcPr>
            <w:tcW w:w="2880" w:type="dxa"/>
            <w:shd w:val="clear" w:color="auto" w:fill="auto"/>
          </w:tcPr>
          <w:p w14:paraId="51D4F037" w14:textId="1CCE6172" w:rsidR="00125BEB" w:rsidRPr="00E4617A" w:rsidRDefault="00125BEB" w:rsidP="008E4533">
            <w:pPr>
              <w:ind w:left="0"/>
              <w:rPr>
                <w:rFonts w:ascii="Calibri" w:hAnsi="Calibri"/>
                <w:b/>
                <w:bCs/>
                <w:noProof/>
                <w:lang w:val="en-ZA" w:eastAsia="en-ZA"/>
              </w:rPr>
            </w:pPr>
            <w:del w:id="184" w:author="Ian McGowan" w:date="2019-11-20T21:46:00Z">
              <w:r w:rsidRPr="00E4617A" w:rsidDel="00826ACE">
                <w:rPr>
                  <w:rFonts w:asciiTheme="minorHAnsi" w:hAnsiTheme="minorHAnsi" w:cstheme="minorHAnsi"/>
                  <w:b/>
                  <w:szCs w:val="22"/>
                </w:rPr>
                <w:delText>mvon.</w:delText>
              </w:r>
            </w:del>
            <w:proofErr w:type="spellStart"/>
            <w:proofErr w:type="gramStart"/>
            <w:ins w:id="185" w:author="Ian McGowan" w:date="2019-11-20T21:46:00Z">
              <w:r w:rsidR="00826ACE">
                <w:rPr>
                  <w:rFonts w:asciiTheme="minorHAnsi" w:hAnsiTheme="minorHAnsi" w:cstheme="minorHAnsi"/>
                  <w:b/>
                  <w:szCs w:val="22"/>
                </w:rPr>
                <w:t>mvbasic.</w:t>
              </w:r>
            </w:ins>
            <w:r>
              <w:rPr>
                <w:rFonts w:asciiTheme="minorHAnsi" w:hAnsiTheme="minorHAnsi" w:cstheme="minorHAnsi"/>
                <w:b/>
                <w:szCs w:val="22"/>
              </w:rPr>
              <w:t>Password</w:t>
            </w:r>
            <w:proofErr w:type="spellEnd"/>
            <w:proofErr w:type="gramEnd"/>
          </w:p>
        </w:tc>
        <w:tc>
          <w:tcPr>
            <w:tcW w:w="2905" w:type="dxa"/>
          </w:tcPr>
          <w:p w14:paraId="71106244" w14:textId="2863137C" w:rsidR="00125BEB" w:rsidRDefault="00F9395B" w:rsidP="008E4533">
            <w:pPr>
              <w:ind w:left="0"/>
              <w:rPr>
                <w:rFonts w:ascii="Calibri" w:hAnsi="Calibri"/>
                <w:noProof/>
                <w:lang w:val="en-ZA" w:eastAsia="en-ZA"/>
              </w:rPr>
            </w:pPr>
            <w:r>
              <w:rPr>
                <w:rFonts w:ascii="Calibri" w:hAnsi="Calibri"/>
                <w:noProof/>
                <w:lang w:val="en-ZA" w:eastAsia="en-ZA"/>
              </w:rPr>
              <w:t>MyPassword</w:t>
            </w:r>
          </w:p>
        </w:tc>
        <w:tc>
          <w:tcPr>
            <w:tcW w:w="3600" w:type="dxa"/>
            <w:shd w:val="clear" w:color="auto" w:fill="auto"/>
          </w:tcPr>
          <w:p w14:paraId="1C96C750" w14:textId="77777777" w:rsidR="00125BEB" w:rsidRPr="00D75462" w:rsidRDefault="00125BEB" w:rsidP="008E4533">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571C79A5" w14:textId="77777777" w:rsidTr="008E4533">
        <w:tc>
          <w:tcPr>
            <w:tcW w:w="2880" w:type="dxa"/>
            <w:shd w:val="clear" w:color="auto" w:fill="DEEAF6"/>
          </w:tcPr>
          <w:p w14:paraId="59EE2A26" w14:textId="3B8B7F94" w:rsidR="00125BEB" w:rsidRDefault="00125BEB" w:rsidP="008E4533">
            <w:pPr>
              <w:ind w:left="0"/>
              <w:rPr>
                <w:rFonts w:asciiTheme="minorHAnsi" w:hAnsiTheme="minorHAnsi" w:cstheme="minorHAnsi"/>
                <w:b/>
                <w:szCs w:val="22"/>
              </w:rPr>
            </w:pPr>
            <w:del w:id="186" w:author="Ian McGowan" w:date="2019-11-20T21:46:00Z">
              <w:r w:rsidDel="00826ACE">
                <w:rPr>
                  <w:rFonts w:asciiTheme="minorHAnsi" w:hAnsiTheme="minorHAnsi" w:cstheme="minorHAnsi"/>
                  <w:b/>
                  <w:szCs w:val="22"/>
                </w:rPr>
                <w:delText>Mvon.</w:delText>
              </w:r>
            </w:del>
            <w:proofErr w:type="spellStart"/>
            <w:ins w:id="187" w:author="Ian McGowan" w:date="2019-11-20T21:46:00Z">
              <w:r w:rsidR="00826ACE">
                <w:rPr>
                  <w:rFonts w:asciiTheme="minorHAnsi" w:hAnsiTheme="minorHAnsi" w:cstheme="minorHAnsi"/>
                  <w:b/>
                  <w:szCs w:val="22"/>
                </w:rPr>
                <w:t>Mvbasic.</w:t>
              </w:r>
            </w:ins>
            <w:r>
              <w:rPr>
                <w:rFonts w:asciiTheme="minorHAnsi" w:hAnsiTheme="minorHAnsi" w:cstheme="minorHAnsi"/>
                <w:b/>
                <w:szCs w:val="22"/>
              </w:rPr>
              <w:t>Account</w:t>
            </w:r>
            <w:proofErr w:type="spellEnd"/>
          </w:p>
        </w:tc>
        <w:tc>
          <w:tcPr>
            <w:tcW w:w="2905" w:type="dxa"/>
            <w:shd w:val="clear" w:color="auto" w:fill="DEEAF6"/>
          </w:tcPr>
          <w:p w14:paraId="20D3D24B" w14:textId="21BFEF22" w:rsidR="00125BEB" w:rsidRDefault="00125BEB" w:rsidP="008E4533">
            <w:pPr>
              <w:ind w:left="0"/>
              <w:rPr>
                <w:rFonts w:ascii="Calibri" w:hAnsi="Calibri"/>
                <w:noProof/>
                <w:lang w:val="en-ZA" w:eastAsia="en-ZA"/>
              </w:rPr>
            </w:pPr>
          </w:p>
        </w:tc>
        <w:tc>
          <w:tcPr>
            <w:tcW w:w="3600" w:type="dxa"/>
            <w:shd w:val="clear" w:color="auto" w:fill="DEEAF6"/>
          </w:tcPr>
          <w:p w14:paraId="79373C98" w14:textId="77777777" w:rsidR="00125BEB" w:rsidRDefault="00125BEB" w:rsidP="008E4533">
            <w:pPr>
              <w:ind w:left="0"/>
              <w:rPr>
                <w:rFonts w:ascii="Calibri" w:hAnsi="Calibri"/>
                <w:noProof/>
                <w:lang w:val="en-ZA" w:eastAsia="en-ZA"/>
              </w:rPr>
            </w:pPr>
            <w:r>
              <w:rPr>
                <w:rFonts w:ascii="Calibri" w:hAnsi="Calibri"/>
                <w:noProof/>
                <w:lang w:val="en-ZA" w:eastAsia="en-ZA"/>
              </w:rPr>
              <w:t>This is blank, jBASE uses the default path of the user for the account.</w:t>
            </w:r>
          </w:p>
        </w:tc>
      </w:tr>
    </w:tbl>
    <w:p w14:paraId="7A739477" w14:textId="77777777" w:rsidR="00125BEB" w:rsidRPr="00374EDA" w:rsidRDefault="00125BEB" w:rsidP="00125BEB">
      <w:pPr>
        <w:ind w:left="0"/>
        <w:rPr>
          <w:rFonts w:ascii="Calibri" w:hAnsi="Calibri"/>
          <w:noProof/>
          <w:lang w:val="en-ZA" w:eastAsia="en-ZA"/>
        </w:rPr>
      </w:pPr>
      <w:r>
        <w:rPr>
          <w:rFonts w:ascii="Calibri" w:hAnsi="Calibri"/>
          <w:noProof/>
          <w:lang w:val="en-ZA" w:eastAsia="en-ZA"/>
        </w:rPr>
        <w:t xml:space="preserve">A record in the </w:t>
      </w:r>
      <w:r w:rsidRPr="00374EDA">
        <w:rPr>
          <w:rFonts w:ascii="Calibri" w:hAnsi="Calibri"/>
          <w:b/>
          <w:noProof/>
          <w:lang w:val="en-ZA" w:eastAsia="en-ZA"/>
        </w:rPr>
        <w:t>MD</w:t>
      </w:r>
      <w:r>
        <w:rPr>
          <w:rFonts w:ascii="Calibri" w:hAnsi="Calibri"/>
          <w:noProof/>
          <w:lang w:val="en-ZA" w:eastAsia="en-ZA"/>
        </w:rPr>
        <w:t xml:space="preserve"> called </w:t>
      </w:r>
      <w:r w:rsidRPr="00374EDA">
        <w:rPr>
          <w:rFonts w:ascii="Calibri" w:hAnsi="Calibri"/>
          <w:b/>
          <w:noProof/>
          <w:lang w:val="en-ZA" w:eastAsia="en-ZA"/>
        </w:rPr>
        <w:t>MVONFILES</w:t>
      </w:r>
      <w:r>
        <w:rPr>
          <w:rFonts w:ascii="Calibri" w:hAnsi="Calibri"/>
          <w:b/>
          <w:noProof/>
          <w:lang w:val="en-ZA" w:eastAsia="en-ZA"/>
        </w:rPr>
        <w:t xml:space="preserve"> </w:t>
      </w:r>
      <w:r>
        <w:rPr>
          <w:rFonts w:ascii="Calibri" w:hAnsi="Calibri"/>
          <w:noProof/>
          <w:lang w:val="en-ZA" w:eastAsia="en-ZA"/>
        </w:rPr>
        <w:t>can used as a list of available files, alternatively all files are displayed.</w:t>
      </w:r>
    </w:p>
    <w:p w14:paraId="3F139E27" w14:textId="77777777" w:rsidR="00125BEB" w:rsidRPr="004D4BD3" w:rsidRDefault="00125BEB" w:rsidP="00125BEB">
      <w:pPr>
        <w:ind w:left="0"/>
        <w:rPr>
          <w:rFonts w:ascii="Calibri" w:hAnsi="Calibri"/>
          <w:noProof/>
          <w:lang w:val="en-ZA" w:eastAsia="en-ZA"/>
        </w:rPr>
      </w:pPr>
    </w:p>
    <w:p w14:paraId="6EA720FF"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1CA9C6E2" w14:textId="77777777" w:rsidR="00125BEB" w:rsidRDefault="00125BEB" w:rsidP="00125BEB">
      <w:pPr>
        <w:pStyle w:val="Heading2"/>
        <w:rPr>
          <w:noProof/>
          <w:lang w:val="en-ZA" w:eastAsia="en-ZA"/>
        </w:rPr>
      </w:pPr>
      <w:bookmarkStart w:id="188" w:name="_Toc19972216"/>
      <w:r>
        <w:rPr>
          <w:noProof/>
          <w:lang w:val="en-ZA" w:eastAsia="en-ZA"/>
        </w:rPr>
        <w:lastRenderedPageBreak/>
        <w:t>D3</w:t>
      </w:r>
      <w:bookmarkEnd w:id="188"/>
    </w:p>
    <w:p w14:paraId="383F8379"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77A39B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roofErr w:type="gramStart"/>
      <w:r w:rsidRPr="0072603F">
        <w:rPr>
          <w:rFonts w:ascii="Consolas" w:hAnsi="Consolas"/>
          <w:sz w:val="21"/>
          <w:szCs w:val="21"/>
        </w:rPr>
        <w:t>":[</w:t>
      </w:r>
      <w:proofErr w:type="gramEnd"/>
    </w:p>
    <w:p w14:paraId="5A997E6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4D92A41C" w14:textId="0EDDECC6"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r w:rsidRPr="0072603F">
        <w:rPr>
          <w:rFonts w:ascii="Consolas" w:hAnsi="Consolas"/>
          <w:sz w:val="21"/>
          <w:szCs w:val="21"/>
        </w:rPr>
        <w:t>uri</w:t>
      </w:r>
      <w:proofErr w:type="spellEnd"/>
      <w:r w:rsidRPr="0072603F">
        <w:rPr>
          <w:rFonts w:ascii="Consolas" w:hAnsi="Consolas"/>
          <w:sz w:val="21"/>
          <w:szCs w:val="21"/>
        </w:rPr>
        <w:t>": "</w:t>
      </w:r>
      <w:proofErr w:type="spellStart"/>
      <w:r w:rsidR="00F9395B">
        <w:rPr>
          <w:rFonts w:ascii="Consolas" w:hAnsi="Consolas"/>
          <w:sz w:val="21"/>
          <w:szCs w:val="21"/>
        </w:rPr>
        <w:t>Rest</w:t>
      </w:r>
      <w:r w:rsidRPr="0072603F">
        <w:rPr>
          <w:rFonts w:ascii="Consolas" w:hAnsi="Consolas"/>
          <w:sz w:val="21"/>
          <w:szCs w:val="21"/>
        </w:rPr>
        <w:t>FS</w:t>
      </w:r>
      <w:proofErr w:type="spellEnd"/>
      <w:r w:rsidRPr="0072603F">
        <w:rPr>
          <w:rFonts w:ascii="Consolas" w:hAnsi="Consolas"/>
          <w:sz w:val="21"/>
          <w:szCs w:val="21"/>
        </w:rPr>
        <w:t>:/",</w:t>
      </w:r>
      <w:r w:rsidRPr="0072603F">
        <w:rPr>
          <w:rFonts w:ascii="Consolas" w:hAnsi="Consolas"/>
          <w:sz w:val="21"/>
          <w:szCs w:val="21"/>
        </w:rPr>
        <w:tab/>
      </w:r>
    </w:p>
    <w:p w14:paraId="0DAEA19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w:t>
      </w:r>
      <w:r>
        <w:rPr>
          <w:rFonts w:ascii="Consolas" w:hAnsi="Consolas"/>
          <w:sz w:val="21"/>
          <w:szCs w:val="21"/>
        </w:rPr>
        <w:t>–</w:t>
      </w:r>
      <w:r w:rsidRPr="0072603F">
        <w:rPr>
          <w:rFonts w:ascii="Consolas" w:hAnsi="Consolas"/>
          <w:sz w:val="21"/>
          <w:szCs w:val="21"/>
        </w:rPr>
        <w:t xml:space="preserve"> D</w:t>
      </w:r>
      <w:r>
        <w:rPr>
          <w:rFonts w:ascii="Consolas" w:hAnsi="Consolas"/>
          <w:sz w:val="21"/>
          <w:szCs w:val="21"/>
        </w:rPr>
        <w:t>3</w:t>
      </w:r>
      <w:r w:rsidRPr="0072603F">
        <w:rPr>
          <w:rFonts w:ascii="Consolas" w:hAnsi="Consolas"/>
          <w:sz w:val="21"/>
          <w:szCs w:val="21"/>
        </w:rPr>
        <w:t>",</w:t>
      </w:r>
    </w:p>
    <w:p w14:paraId="7F79C20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7D1615E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53544811" w14:textId="77777777" w:rsidR="00125BEB" w:rsidRPr="0072603F" w:rsidRDefault="00125BEB" w:rsidP="00125BEB">
      <w:pPr>
        <w:shd w:val="clear" w:color="auto" w:fill="FFFFFF"/>
        <w:spacing w:before="0" w:line="285" w:lineRule="atLeast"/>
        <w:ind w:left="0"/>
        <w:rPr>
          <w:rFonts w:ascii="Consolas" w:hAnsi="Consolas"/>
          <w:sz w:val="21"/>
          <w:szCs w:val="21"/>
        </w:rPr>
      </w:pPr>
    </w:p>
    <w:p w14:paraId="635D90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17857C79" w14:textId="635098BF"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w:t>
      </w:r>
      <w:proofErr w:type="spellStart"/>
      <w:del w:id="189" w:author="Ian McGowan" w:date="2019-11-20T21:46:00Z">
        <w:r w:rsidRPr="003F035B" w:rsidDel="00826ACE">
          <w:rPr>
            <w:rFonts w:ascii="Consolas" w:hAnsi="Consolas"/>
            <w:sz w:val="21"/>
            <w:szCs w:val="21"/>
          </w:rPr>
          <w:delText>mvon.</w:delText>
        </w:r>
      </w:del>
      <w:proofErr w:type="gramStart"/>
      <w:ins w:id="190" w:author="Ian McGowan" w:date="2019-11-20T21:46:00Z">
        <w:r w:rsidR="00826ACE">
          <w:rPr>
            <w:rFonts w:ascii="Consolas" w:hAnsi="Consolas"/>
            <w:sz w:val="21"/>
            <w:szCs w:val="21"/>
          </w:rPr>
          <w:t>mvbasic.</w:t>
        </w:r>
      </w:ins>
      <w:r w:rsidRPr="003F035B">
        <w:rPr>
          <w:rFonts w:ascii="Consolas" w:hAnsi="Consolas"/>
          <w:sz w:val="21"/>
          <w:szCs w:val="21"/>
        </w:rPr>
        <w:t>RestPath</w:t>
      </w:r>
      <w:proofErr w:type="spellEnd"/>
      <w:proofErr w:type="gramEnd"/>
      <w:r w:rsidRPr="003F035B">
        <w:rPr>
          <w:rFonts w:ascii="Consolas" w:hAnsi="Consolas"/>
          <w:sz w:val="21"/>
          <w:szCs w:val="21"/>
        </w:rPr>
        <w:t>”: “http://localhost:9005/”,</w:t>
      </w:r>
    </w:p>
    <w:p w14:paraId="7704E613" w14:textId="47380E0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91" w:author="Ian McGowan" w:date="2019-11-20T21:46:00Z">
        <w:r w:rsidRPr="0072603F" w:rsidDel="00826ACE">
          <w:rPr>
            <w:rFonts w:ascii="Consolas" w:hAnsi="Consolas"/>
            <w:sz w:val="21"/>
            <w:szCs w:val="21"/>
          </w:rPr>
          <w:delText>mvon.</w:delText>
        </w:r>
      </w:del>
      <w:proofErr w:type="gramStart"/>
      <w:ins w:id="192" w:author="Ian McGowan" w:date="2019-11-20T21:46:00Z">
        <w:r w:rsidR="00826ACE">
          <w:rPr>
            <w:rFonts w:ascii="Consolas" w:hAnsi="Consolas"/>
            <w:sz w:val="21"/>
            <w:szCs w:val="21"/>
          </w:rPr>
          <w:t>mvbasic.</w:t>
        </w:r>
      </w:ins>
      <w:r>
        <w:rPr>
          <w:rFonts w:ascii="Consolas" w:hAnsi="Consolas"/>
          <w:sz w:val="21"/>
          <w:szCs w:val="21"/>
        </w:rPr>
        <w:t>U</w:t>
      </w:r>
      <w:r w:rsidRPr="0072603F">
        <w:rPr>
          <w:rFonts w:ascii="Consolas" w:hAnsi="Consolas"/>
          <w:sz w:val="21"/>
          <w:szCs w:val="21"/>
        </w:rPr>
        <w:t>seGateway</w:t>
      </w:r>
      <w:proofErr w:type="spellEnd"/>
      <w:proofErr w:type="gramEnd"/>
      <w:r w:rsidRPr="0072603F">
        <w:rPr>
          <w:rFonts w:ascii="Consolas" w:hAnsi="Consolas"/>
          <w:sz w:val="21"/>
          <w:szCs w:val="21"/>
        </w:rPr>
        <w:t>":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627B524B" w14:textId="1291718C"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93" w:author="Ian McGowan" w:date="2019-11-20T21:46:00Z">
        <w:r w:rsidRPr="0072603F" w:rsidDel="00826ACE">
          <w:rPr>
            <w:rFonts w:ascii="Consolas" w:hAnsi="Consolas"/>
            <w:sz w:val="21"/>
            <w:szCs w:val="21"/>
          </w:rPr>
          <w:delText>mvon.</w:delText>
        </w:r>
      </w:del>
      <w:proofErr w:type="gramStart"/>
      <w:ins w:id="194" w:author="Ian McGowan" w:date="2019-11-20T21:46:00Z">
        <w:r w:rsidR="00826ACE">
          <w:rPr>
            <w:rFonts w:ascii="Consolas" w:hAnsi="Consolas"/>
            <w:sz w:val="21"/>
            <w:szCs w:val="21"/>
          </w:rPr>
          <w:t>mvbasic.</w:t>
        </w:r>
      </w:ins>
      <w:r>
        <w:rPr>
          <w:rFonts w:ascii="Consolas" w:hAnsi="Consolas"/>
          <w:sz w:val="21"/>
          <w:szCs w:val="21"/>
        </w:rPr>
        <w:t>G</w:t>
      </w:r>
      <w:r w:rsidRPr="0072603F">
        <w:rPr>
          <w:rFonts w:ascii="Consolas" w:hAnsi="Consolas"/>
          <w:sz w:val="21"/>
          <w:szCs w:val="21"/>
        </w:rPr>
        <w:t>atewayType</w:t>
      </w:r>
      <w:proofErr w:type="spellEnd"/>
      <w:proofErr w:type="gramEnd"/>
      <w:r w:rsidRPr="0072603F">
        <w:rPr>
          <w:rFonts w:ascii="Consolas" w:hAnsi="Consolas"/>
          <w:sz w:val="21"/>
          <w:szCs w:val="21"/>
        </w:rPr>
        <w:t>": "D3",</w:t>
      </w:r>
    </w:p>
    <w:p w14:paraId="11FB68FB" w14:textId="27ABAA36"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95" w:author="Ian McGowan" w:date="2019-11-20T21:46:00Z">
        <w:r w:rsidRPr="0072603F" w:rsidDel="00826ACE">
          <w:rPr>
            <w:rFonts w:ascii="Consolas" w:hAnsi="Consolas"/>
            <w:sz w:val="21"/>
            <w:szCs w:val="21"/>
          </w:rPr>
          <w:delText>mvon.</w:delText>
        </w:r>
      </w:del>
      <w:proofErr w:type="gramStart"/>
      <w:ins w:id="196" w:author="Ian McGowan" w:date="2019-11-20T21:46:00Z">
        <w:r w:rsidR="00826ACE">
          <w:rPr>
            <w:rFonts w:ascii="Consolas" w:hAnsi="Consolas"/>
            <w:sz w:val="21"/>
            <w:szCs w:val="21"/>
          </w:rPr>
          <w:t>mvbasic.</w:t>
        </w:r>
      </w:ins>
      <w:r>
        <w:rPr>
          <w:rFonts w:ascii="Consolas" w:hAnsi="Consolas"/>
          <w:sz w:val="21"/>
          <w:szCs w:val="21"/>
        </w:rPr>
        <w:t>R</w:t>
      </w:r>
      <w:r w:rsidRPr="0072603F">
        <w:rPr>
          <w:rFonts w:ascii="Consolas" w:hAnsi="Consolas"/>
          <w:sz w:val="21"/>
          <w:szCs w:val="21"/>
        </w:rPr>
        <w:t>emoteHost</w:t>
      </w:r>
      <w:proofErr w:type="spellEnd"/>
      <w:proofErr w:type="gramEnd"/>
      <w:r w:rsidRPr="0072603F">
        <w:rPr>
          <w:rFonts w:ascii="Consolas" w:hAnsi="Consolas"/>
          <w:sz w:val="21"/>
          <w:szCs w:val="21"/>
        </w:rPr>
        <w: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485CC757" w14:textId="0D484953"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del w:id="197" w:author="Ian McGowan" w:date="2019-11-20T21:46:00Z">
        <w:r w:rsidRPr="0072603F" w:rsidDel="00826ACE">
          <w:rPr>
            <w:rFonts w:ascii="Consolas" w:hAnsi="Consolas"/>
            <w:sz w:val="21"/>
            <w:szCs w:val="21"/>
          </w:rPr>
          <w:delText>mvon.</w:delText>
        </w:r>
      </w:del>
      <w:proofErr w:type="gramStart"/>
      <w:ins w:id="198" w:author="Ian McGowan" w:date="2019-11-20T21:46:00Z">
        <w:r w:rsidR="00826ACE">
          <w:rPr>
            <w:rFonts w:ascii="Consolas" w:hAnsi="Consolas"/>
            <w:sz w:val="21"/>
            <w:szCs w:val="21"/>
          </w:rPr>
          <w:t>mvbasic.</w:t>
        </w:r>
      </w:ins>
      <w:r w:rsidRPr="0072603F">
        <w:rPr>
          <w:rFonts w:ascii="Consolas" w:hAnsi="Consolas"/>
          <w:sz w:val="21"/>
          <w:szCs w:val="21"/>
        </w:rPr>
        <w:t>UserName</w:t>
      </w:r>
      <w:proofErr w:type="spellEnd"/>
      <w:proofErr w:type="gramEnd"/>
      <w:r w:rsidRPr="0072603F">
        <w:rPr>
          <w:rFonts w:ascii="Consolas" w:hAnsi="Consolas"/>
          <w:sz w:val="21"/>
          <w:szCs w:val="21"/>
        </w:rPr>
        <w:t>": "dm",</w:t>
      </w:r>
    </w:p>
    <w:p w14:paraId="2A582C59" w14:textId="5751E198"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199" w:author="Ian McGowan" w:date="2019-11-20T21:46:00Z">
        <w:r w:rsidRPr="0072603F" w:rsidDel="00826ACE">
          <w:rPr>
            <w:rFonts w:ascii="Consolas" w:hAnsi="Consolas"/>
            <w:sz w:val="21"/>
            <w:szCs w:val="21"/>
          </w:rPr>
          <w:delText>mvon.</w:delText>
        </w:r>
      </w:del>
      <w:proofErr w:type="gramStart"/>
      <w:ins w:id="200" w:author="Ian McGowan" w:date="2019-11-20T21:46:00Z">
        <w:r w:rsidR="00826ACE">
          <w:rPr>
            <w:rFonts w:ascii="Consolas" w:hAnsi="Consolas"/>
            <w:sz w:val="21"/>
            <w:szCs w:val="21"/>
          </w:rPr>
          <w:t>mvbasic.</w:t>
        </w:r>
      </w:ins>
      <w:r w:rsidRPr="0072603F">
        <w:rPr>
          <w:rFonts w:ascii="Consolas" w:hAnsi="Consolas"/>
          <w:sz w:val="21"/>
          <w:szCs w:val="21"/>
        </w:rPr>
        <w:t>AccountPassword</w:t>
      </w:r>
      <w:proofErr w:type="spellEnd"/>
      <w:proofErr w:type="gramEnd"/>
      <w:r w:rsidRPr="0072603F">
        <w:rPr>
          <w:rFonts w:ascii="Consolas" w:hAnsi="Consolas"/>
          <w:sz w:val="21"/>
          <w:szCs w:val="21"/>
        </w:rPr>
        <w:t>": "",</w:t>
      </w:r>
    </w:p>
    <w:p w14:paraId="13AA20B6" w14:textId="3E06643D"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roofErr w:type="spellStart"/>
      <w:del w:id="201" w:author="Ian McGowan" w:date="2019-11-20T21:46:00Z">
        <w:r w:rsidRPr="0072603F" w:rsidDel="00826ACE">
          <w:rPr>
            <w:rFonts w:ascii="Consolas" w:hAnsi="Consolas"/>
            <w:sz w:val="21"/>
            <w:szCs w:val="21"/>
          </w:rPr>
          <w:delText>mvon.</w:delText>
        </w:r>
      </w:del>
      <w:proofErr w:type="gramStart"/>
      <w:ins w:id="202" w:author="Ian McGowan" w:date="2019-11-20T21:46:00Z">
        <w:r w:rsidR="00826ACE">
          <w:rPr>
            <w:rFonts w:ascii="Consolas" w:hAnsi="Consolas"/>
            <w:sz w:val="21"/>
            <w:szCs w:val="21"/>
          </w:rPr>
          <w:t>mvbasic.</w:t>
        </w:r>
      </w:ins>
      <w:r w:rsidRPr="0072603F">
        <w:rPr>
          <w:rFonts w:ascii="Consolas" w:hAnsi="Consolas"/>
          <w:sz w:val="21"/>
          <w:szCs w:val="21"/>
        </w:rPr>
        <w:t>Account</w:t>
      </w:r>
      <w:proofErr w:type="spellEnd"/>
      <w:proofErr w:type="gramEnd"/>
      <w:r w:rsidRPr="0072603F">
        <w:rPr>
          <w:rFonts w:ascii="Consolas" w:hAnsi="Consolas"/>
          <w:sz w:val="21"/>
          <w:szCs w:val="21"/>
        </w:rPr>
        <w:t>": "dm",</w:t>
      </w:r>
    </w:p>
    <w:p w14:paraId="00B59972" w14:textId="655E2EB1"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roofErr w:type="spellStart"/>
      <w:proofErr w:type="gramStart"/>
      <w:r w:rsidRPr="0072603F">
        <w:rPr>
          <w:rFonts w:ascii="Consolas" w:hAnsi="Consolas"/>
          <w:sz w:val="21"/>
          <w:szCs w:val="21"/>
        </w:rPr>
        <w:t>files.associations</w:t>
      </w:r>
      <w:proofErr w:type="spellEnd"/>
      <w:proofErr w:type="gramEnd"/>
      <w:r w:rsidRPr="0072603F">
        <w:rPr>
          <w:rFonts w:ascii="Consolas" w:hAnsi="Consolas"/>
          <w:sz w:val="21"/>
          <w:szCs w:val="21"/>
        </w:rPr>
        <w:t>": {"*":"</w:t>
      </w:r>
      <w:proofErr w:type="spellStart"/>
      <w:del w:id="203" w:author="Ian McGowan" w:date="2019-11-20T21:47:00Z">
        <w:r w:rsidRPr="0072603F" w:rsidDel="00826ACE">
          <w:rPr>
            <w:rFonts w:ascii="Consolas" w:hAnsi="Consolas"/>
            <w:sz w:val="21"/>
            <w:szCs w:val="21"/>
          </w:rPr>
          <w:delText>mvon"</w:delText>
        </w:r>
      </w:del>
      <w:ins w:id="204" w:author="Ian McGowan" w:date="2019-11-20T21:47:00Z">
        <w:r w:rsidR="00826ACE">
          <w:rPr>
            <w:rFonts w:ascii="Consolas" w:hAnsi="Consolas"/>
            <w:sz w:val="21"/>
            <w:szCs w:val="21"/>
          </w:rPr>
          <w:t>mvbasic</w:t>
        </w:r>
        <w:proofErr w:type="spellEnd"/>
        <w:r w:rsidR="00826ACE">
          <w:rPr>
            <w:rFonts w:ascii="Consolas" w:hAnsi="Consolas"/>
            <w:sz w:val="21"/>
            <w:szCs w:val="21"/>
          </w:rPr>
          <w:t>”</w:t>
        </w:r>
      </w:ins>
      <w:r w:rsidRPr="0072603F">
        <w:rPr>
          <w:rFonts w:ascii="Consolas" w:hAnsi="Consolas"/>
          <w:sz w:val="21"/>
          <w:szCs w:val="21"/>
        </w:rPr>
        <w:t>}</w:t>
      </w:r>
    </w:p>
    <w:p w14:paraId="51CC6E26"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2AAA8970"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6B6766A0"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880"/>
        <w:gridCol w:w="2849"/>
        <w:gridCol w:w="3240"/>
      </w:tblGrid>
      <w:tr w:rsidR="00125BEB" w:rsidRPr="00D75462" w14:paraId="53CCC023" w14:textId="77777777" w:rsidTr="008E4533">
        <w:tc>
          <w:tcPr>
            <w:tcW w:w="2880" w:type="dxa"/>
            <w:tcBorders>
              <w:top w:val="single" w:sz="4" w:space="0" w:color="5B9BD5"/>
              <w:left w:val="single" w:sz="4" w:space="0" w:color="5B9BD5"/>
              <w:bottom w:val="single" w:sz="4" w:space="0" w:color="5B9BD5"/>
              <w:right w:val="nil"/>
            </w:tcBorders>
            <w:shd w:val="clear" w:color="auto" w:fill="5B9BD5"/>
          </w:tcPr>
          <w:p w14:paraId="78D8F943"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36DF8A55" w14:textId="77777777" w:rsidR="00125BEB" w:rsidRDefault="00125BEB" w:rsidP="008E4533">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38CAB69F"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2A90C5F8" w14:textId="77777777" w:rsidTr="008E4533">
        <w:tc>
          <w:tcPr>
            <w:tcW w:w="2880" w:type="dxa"/>
            <w:shd w:val="clear" w:color="auto" w:fill="DEEAF6"/>
          </w:tcPr>
          <w:p w14:paraId="70F3D867" w14:textId="25634AFA" w:rsidR="00125BEB" w:rsidRPr="00D75462" w:rsidRDefault="00125BEB" w:rsidP="008E4533">
            <w:pPr>
              <w:ind w:left="0"/>
              <w:rPr>
                <w:rFonts w:ascii="Calibri" w:hAnsi="Calibri"/>
                <w:b/>
                <w:bCs/>
                <w:noProof/>
                <w:lang w:val="en-ZA" w:eastAsia="en-ZA"/>
              </w:rPr>
            </w:pPr>
            <w:del w:id="205" w:author="Ian McGowan" w:date="2019-11-20T21:46:00Z">
              <w:r w:rsidDel="00826ACE">
                <w:rPr>
                  <w:rFonts w:ascii="Calibri" w:hAnsi="Calibri"/>
                  <w:b/>
                  <w:bCs/>
                  <w:noProof/>
                  <w:lang w:val="en-ZA" w:eastAsia="en-ZA"/>
                </w:rPr>
                <w:delText>mvon.</w:delText>
              </w:r>
            </w:del>
            <w:ins w:id="206" w:author="Ian McGowan" w:date="2019-11-20T21:46:00Z">
              <w:r w:rsidR="00826ACE">
                <w:rPr>
                  <w:rFonts w:ascii="Calibri" w:hAnsi="Calibri"/>
                  <w:b/>
                  <w:bCs/>
                  <w:noProof/>
                  <w:lang w:val="en-ZA" w:eastAsia="en-ZA"/>
                </w:rPr>
                <w:t>mvbasic.</w:t>
              </w:r>
            </w:ins>
            <w:r>
              <w:rPr>
                <w:rFonts w:ascii="Calibri" w:hAnsi="Calibri"/>
                <w:b/>
                <w:bCs/>
                <w:noProof/>
                <w:lang w:val="en-ZA" w:eastAsia="en-ZA"/>
              </w:rPr>
              <w:t>RestPath</w:t>
            </w:r>
          </w:p>
        </w:tc>
        <w:tc>
          <w:tcPr>
            <w:tcW w:w="2849" w:type="dxa"/>
            <w:shd w:val="clear" w:color="auto" w:fill="DEEAF6"/>
          </w:tcPr>
          <w:p w14:paraId="55C1D184"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http://localhost:9005/</w:t>
            </w:r>
          </w:p>
        </w:tc>
        <w:tc>
          <w:tcPr>
            <w:tcW w:w="3240" w:type="dxa"/>
            <w:shd w:val="clear" w:color="auto" w:fill="DEEAF6"/>
          </w:tcPr>
          <w:p w14:paraId="078F9697" w14:textId="77777777" w:rsidR="00125BEB" w:rsidRPr="00E4617A" w:rsidRDefault="00125BEB" w:rsidP="008E4533">
            <w:pPr>
              <w:ind w:left="0"/>
              <w:rPr>
                <w:rFonts w:asciiTheme="minorHAnsi" w:hAnsiTheme="minorHAnsi" w:cstheme="minorHAnsi"/>
                <w:noProof/>
                <w:lang w:val="en-ZA" w:eastAsia="en-ZA"/>
              </w:rPr>
            </w:pPr>
            <w:r>
              <w:rPr>
                <w:rFonts w:asciiTheme="minorHAnsi" w:hAnsiTheme="minorHAnsi" w:cstheme="minorHAnsi"/>
                <w:sz w:val="24"/>
                <w:szCs w:val="24"/>
              </w:rPr>
              <w:t>Path to the REST Gateway</w:t>
            </w:r>
          </w:p>
        </w:tc>
      </w:tr>
      <w:tr w:rsidR="00125BEB" w:rsidRPr="00D75462" w14:paraId="4CA56935" w14:textId="77777777" w:rsidTr="008E4533">
        <w:tc>
          <w:tcPr>
            <w:tcW w:w="2880" w:type="dxa"/>
            <w:shd w:val="clear" w:color="auto" w:fill="auto"/>
          </w:tcPr>
          <w:p w14:paraId="0F078DE5" w14:textId="4922138B" w:rsidR="00125BEB" w:rsidRPr="00374EDA" w:rsidRDefault="00125BEB" w:rsidP="008E4533">
            <w:pPr>
              <w:tabs>
                <w:tab w:val="right" w:pos="2389"/>
              </w:tabs>
              <w:ind w:left="0"/>
              <w:rPr>
                <w:rFonts w:ascii="Calibri" w:hAnsi="Calibri"/>
                <w:bCs/>
                <w:noProof/>
                <w:lang w:val="en-ZA" w:eastAsia="en-ZA"/>
              </w:rPr>
            </w:pPr>
            <w:del w:id="207" w:author="Ian McGowan" w:date="2019-11-20T21:46:00Z">
              <w:r w:rsidDel="00826ACE">
                <w:rPr>
                  <w:rFonts w:ascii="Calibri" w:hAnsi="Calibri"/>
                  <w:b/>
                  <w:bCs/>
                  <w:noProof/>
                  <w:lang w:val="en-ZA" w:eastAsia="en-ZA"/>
                </w:rPr>
                <w:delText>mvon.</w:delText>
              </w:r>
            </w:del>
            <w:ins w:id="208" w:author="Ian McGowan" w:date="2019-11-20T21:46:00Z">
              <w:r w:rsidR="00826ACE">
                <w:rPr>
                  <w:rFonts w:ascii="Calibri" w:hAnsi="Calibri"/>
                  <w:b/>
                  <w:bCs/>
                  <w:noProof/>
                  <w:lang w:val="en-ZA" w:eastAsia="en-ZA"/>
                </w:rPr>
                <w:t>mvbasic.</w:t>
              </w:r>
            </w:ins>
            <w:r>
              <w:rPr>
                <w:rFonts w:ascii="Calibri" w:hAnsi="Calibri"/>
                <w:b/>
                <w:bCs/>
                <w:noProof/>
                <w:lang w:val="en-ZA" w:eastAsia="en-ZA"/>
              </w:rPr>
              <w:t>UseGateway</w:t>
            </w:r>
          </w:p>
        </w:tc>
        <w:tc>
          <w:tcPr>
            <w:tcW w:w="2849" w:type="dxa"/>
          </w:tcPr>
          <w:p w14:paraId="2FDB32A7"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true</w:t>
            </w:r>
          </w:p>
        </w:tc>
        <w:tc>
          <w:tcPr>
            <w:tcW w:w="3240" w:type="dxa"/>
            <w:shd w:val="clear" w:color="auto" w:fill="auto"/>
          </w:tcPr>
          <w:p w14:paraId="07330DCF"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1B43B2BE" w14:textId="77777777" w:rsidTr="008E4533">
        <w:tc>
          <w:tcPr>
            <w:tcW w:w="2880" w:type="dxa"/>
            <w:shd w:val="clear" w:color="auto" w:fill="DEEAF6"/>
          </w:tcPr>
          <w:p w14:paraId="00C1FA23" w14:textId="36DB996E" w:rsidR="00125BEB" w:rsidRPr="00E4617A" w:rsidRDefault="00125BEB" w:rsidP="008E4533">
            <w:pPr>
              <w:ind w:left="0"/>
              <w:rPr>
                <w:rFonts w:ascii="Calibri" w:hAnsi="Calibri"/>
                <w:b/>
                <w:bCs/>
                <w:noProof/>
                <w:lang w:val="en-ZA" w:eastAsia="en-ZA"/>
              </w:rPr>
            </w:pPr>
            <w:del w:id="209" w:author="Ian McGowan" w:date="2019-11-20T21:47:00Z">
              <w:r w:rsidRPr="00E4617A" w:rsidDel="00826ACE">
                <w:rPr>
                  <w:rFonts w:asciiTheme="minorHAnsi" w:hAnsiTheme="minorHAnsi" w:cstheme="minorHAnsi"/>
                  <w:b/>
                  <w:szCs w:val="22"/>
                </w:rPr>
                <w:delText>mvon.</w:delText>
              </w:r>
            </w:del>
            <w:proofErr w:type="spellStart"/>
            <w:proofErr w:type="gramStart"/>
            <w:ins w:id="210" w:author="Ian McGowan" w:date="2019-11-20T21:47:00Z">
              <w:r w:rsidR="00826ACE">
                <w:rPr>
                  <w:rFonts w:asciiTheme="minorHAnsi" w:hAnsiTheme="minorHAnsi" w:cstheme="minorHAnsi"/>
                  <w:b/>
                  <w:szCs w:val="22"/>
                </w:rPr>
                <w:t>mvbasic.</w:t>
              </w:r>
            </w:ins>
            <w:r>
              <w:rPr>
                <w:rFonts w:asciiTheme="minorHAnsi" w:hAnsiTheme="minorHAnsi" w:cstheme="minorHAnsi"/>
                <w:b/>
                <w:szCs w:val="22"/>
              </w:rPr>
              <w:t>RemoteHost</w:t>
            </w:r>
            <w:proofErr w:type="spellEnd"/>
            <w:proofErr w:type="gramEnd"/>
          </w:p>
        </w:tc>
        <w:tc>
          <w:tcPr>
            <w:tcW w:w="2849" w:type="dxa"/>
            <w:shd w:val="clear" w:color="auto" w:fill="DEEAF6"/>
          </w:tcPr>
          <w:p w14:paraId="2CA5C910"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192.168.137.102</w:t>
            </w:r>
          </w:p>
        </w:tc>
        <w:tc>
          <w:tcPr>
            <w:tcW w:w="3240" w:type="dxa"/>
            <w:shd w:val="clear" w:color="auto" w:fill="DEEAF6"/>
          </w:tcPr>
          <w:p w14:paraId="6F1F3511"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The servers IP name that is running the D3 Database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2C3C1650" w14:textId="77777777" w:rsidTr="008E4533">
        <w:tc>
          <w:tcPr>
            <w:tcW w:w="2880" w:type="dxa"/>
            <w:shd w:val="clear" w:color="auto" w:fill="auto"/>
          </w:tcPr>
          <w:p w14:paraId="0F2CF1ED" w14:textId="2412495F" w:rsidR="00125BEB" w:rsidRPr="00E4617A" w:rsidRDefault="00125BEB" w:rsidP="008E4533">
            <w:pPr>
              <w:ind w:left="0"/>
              <w:rPr>
                <w:rFonts w:ascii="Calibri" w:hAnsi="Calibri"/>
                <w:b/>
                <w:bCs/>
                <w:noProof/>
                <w:lang w:val="en-ZA" w:eastAsia="en-ZA"/>
              </w:rPr>
            </w:pPr>
            <w:del w:id="211" w:author="Ian McGowan" w:date="2019-11-20T21:47:00Z">
              <w:r w:rsidRPr="00E4617A" w:rsidDel="00826ACE">
                <w:rPr>
                  <w:rFonts w:asciiTheme="minorHAnsi" w:hAnsiTheme="minorHAnsi" w:cstheme="minorHAnsi"/>
                  <w:b/>
                  <w:szCs w:val="22"/>
                </w:rPr>
                <w:delText>mvon.</w:delText>
              </w:r>
            </w:del>
            <w:proofErr w:type="spellStart"/>
            <w:proofErr w:type="gramStart"/>
            <w:ins w:id="212" w:author="Ian McGowan" w:date="2019-11-20T21:47:00Z">
              <w:r w:rsidR="00826ACE">
                <w:rPr>
                  <w:rFonts w:asciiTheme="minorHAnsi" w:hAnsiTheme="minorHAnsi" w:cstheme="minorHAnsi"/>
                  <w:b/>
                  <w:szCs w:val="22"/>
                </w:rPr>
                <w:t>mvbasic.</w:t>
              </w:r>
            </w:ins>
            <w:r>
              <w:rPr>
                <w:rFonts w:asciiTheme="minorHAnsi" w:hAnsiTheme="minorHAnsi" w:cstheme="minorHAnsi"/>
                <w:b/>
                <w:szCs w:val="22"/>
              </w:rPr>
              <w:t>GatewayType</w:t>
            </w:r>
            <w:proofErr w:type="spellEnd"/>
            <w:proofErr w:type="gramEnd"/>
          </w:p>
        </w:tc>
        <w:tc>
          <w:tcPr>
            <w:tcW w:w="2849" w:type="dxa"/>
          </w:tcPr>
          <w:p w14:paraId="4A49CED7"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D3</w:t>
            </w:r>
          </w:p>
        </w:tc>
        <w:tc>
          <w:tcPr>
            <w:tcW w:w="3240" w:type="dxa"/>
            <w:shd w:val="clear" w:color="auto" w:fill="auto"/>
          </w:tcPr>
          <w:p w14:paraId="0C90DB5C"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Connecting to a D3 server</w:t>
            </w:r>
          </w:p>
        </w:tc>
      </w:tr>
      <w:tr w:rsidR="000419E2" w:rsidRPr="00D75462" w14:paraId="7F387FC2" w14:textId="77777777" w:rsidTr="008E4533">
        <w:tc>
          <w:tcPr>
            <w:tcW w:w="2880" w:type="dxa"/>
            <w:shd w:val="clear" w:color="auto" w:fill="DEEAF6"/>
          </w:tcPr>
          <w:p w14:paraId="1830D641" w14:textId="6D2EDA1A" w:rsidR="000419E2" w:rsidRPr="00E4617A" w:rsidRDefault="000419E2" w:rsidP="000419E2">
            <w:pPr>
              <w:ind w:left="0"/>
              <w:rPr>
                <w:rFonts w:ascii="Calibri" w:hAnsi="Calibri"/>
                <w:b/>
                <w:bCs/>
                <w:noProof/>
                <w:lang w:val="en-ZA" w:eastAsia="en-ZA"/>
              </w:rPr>
            </w:pPr>
            <w:del w:id="213" w:author="Ian McGowan" w:date="2019-11-20T21:47:00Z">
              <w:r w:rsidRPr="00E4617A" w:rsidDel="00826ACE">
                <w:rPr>
                  <w:rFonts w:asciiTheme="minorHAnsi" w:hAnsiTheme="minorHAnsi" w:cstheme="minorHAnsi"/>
                  <w:b/>
                  <w:szCs w:val="22"/>
                </w:rPr>
                <w:delText>mvon.</w:delText>
              </w:r>
            </w:del>
            <w:proofErr w:type="spellStart"/>
            <w:proofErr w:type="gramStart"/>
            <w:ins w:id="214" w:author="Ian McGowan" w:date="2019-11-20T21:47:00Z">
              <w:r w:rsidR="00826ACE">
                <w:rPr>
                  <w:rFonts w:asciiTheme="minorHAnsi" w:hAnsiTheme="minorHAnsi" w:cstheme="minorHAnsi"/>
                  <w:b/>
                  <w:szCs w:val="22"/>
                </w:rPr>
                <w:t>mvbasic.</w:t>
              </w:r>
            </w:ins>
            <w:r>
              <w:rPr>
                <w:rFonts w:asciiTheme="minorHAnsi" w:hAnsiTheme="minorHAnsi" w:cstheme="minorHAnsi"/>
                <w:b/>
                <w:szCs w:val="22"/>
              </w:rPr>
              <w:t>UserName</w:t>
            </w:r>
            <w:proofErr w:type="spellEnd"/>
            <w:proofErr w:type="gramEnd"/>
          </w:p>
        </w:tc>
        <w:tc>
          <w:tcPr>
            <w:tcW w:w="2849" w:type="dxa"/>
            <w:shd w:val="clear" w:color="auto" w:fill="DEEAF6"/>
          </w:tcPr>
          <w:p w14:paraId="24983144" w14:textId="50204508" w:rsidR="000419E2" w:rsidRPr="00E4617A" w:rsidRDefault="000419E2" w:rsidP="000419E2">
            <w:pPr>
              <w:ind w:left="0"/>
              <w:rPr>
                <w:rFonts w:asciiTheme="minorHAnsi" w:hAnsiTheme="minorHAnsi" w:cstheme="minorHAnsi"/>
                <w:sz w:val="24"/>
                <w:szCs w:val="24"/>
              </w:rPr>
            </w:pPr>
            <w:r>
              <w:rPr>
                <w:rFonts w:asciiTheme="minorHAnsi" w:hAnsiTheme="minorHAnsi" w:cstheme="minorHAnsi"/>
                <w:sz w:val="24"/>
                <w:szCs w:val="24"/>
              </w:rPr>
              <w:t>dm</w:t>
            </w:r>
          </w:p>
        </w:tc>
        <w:tc>
          <w:tcPr>
            <w:tcW w:w="3240" w:type="dxa"/>
            <w:shd w:val="clear" w:color="auto" w:fill="DEEAF6"/>
          </w:tcPr>
          <w:p w14:paraId="7DA6B346" w14:textId="0105271E" w:rsidR="000419E2" w:rsidRPr="00D75462" w:rsidRDefault="000419E2" w:rsidP="000419E2">
            <w:pPr>
              <w:ind w:left="0"/>
              <w:rPr>
                <w:rFonts w:ascii="Calibri" w:hAnsi="Calibri"/>
                <w:noProof/>
                <w:lang w:val="en-ZA" w:eastAsia="en-ZA"/>
              </w:rPr>
            </w:pPr>
            <w:r>
              <w:rPr>
                <w:rFonts w:asciiTheme="minorHAnsi" w:hAnsiTheme="minorHAnsi" w:cstheme="minorHAnsi"/>
                <w:sz w:val="24"/>
                <w:szCs w:val="24"/>
              </w:rPr>
              <w:t xml:space="preserve">The D3 </w:t>
            </w:r>
            <w:proofErr w:type="gramStart"/>
            <w:r>
              <w:rPr>
                <w:rFonts w:asciiTheme="minorHAnsi" w:hAnsiTheme="minorHAnsi" w:cstheme="minorHAnsi"/>
                <w:sz w:val="24"/>
                <w:szCs w:val="24"/>
              </w:rPr>
              <w:t>User name</w:t>
            </w:r>
            <w:proofErr w:type="gramEnd"/>
            <w:r>
              <w:rPr>
                <w:rFonts w:asciiTheme="minorHAnsi" w:hAnsiTheme="minorHAnsi" w:cstheme="minorHAnsi"/>
                <w:sz w:val="24"/>
                <w:szCs w:val="24"/>
              </w:rPr>
              <w:t xml:space="preserve"> to log in with</w:t>
            </w:r>
          </w:p>
        </w:tc>
      </w:tr>
      <w:tr w:rsidR="000419E2" w:rsidRPr="00D75462" w14:paraId="161E2045" w14:textId="77777777" w:rsidTr="008E4533">
        <w:tc>
          <w:tcPr>
            <w:tcW w:w="2880" w:type="dxa"/>
            <w:shd w:val="clear" w:color="auto" w:fill="auto"/>
          </w:tcPr>
          <w:p w14:paraId="358A3515" w14:textId="0BCBDAA3" w:rsidR="000419E2" w:rsidRPr="00E4617A" w:rsidRDefault="000419E2" w:rsidP="000419E2">
            <w:pPr>
              <w:ind w:left="0"/>
              <w:rPr>
                <w:rFonts w:ascii="Calibri" w:hAnsi="Calibri"/>
                <w:b/>
                <w:bCs/>
                <w:noProof/>
                <w:lang w:val="en-ZA" w:eastAsia="en-ZA"/>
              </w:rPr>
            </w:pPr>
            <w:del w:id="215" w:author="Ian McGowan" w:date="2019-11-20T21:47:00Z">
              <w:r w:rsidRPr="00E4617A" w:rsidDel="00826ACE">
                <w:rPr>
                  <w:rFonts w:asciiTheme="minorHAnsi" w:hAnsiTheme="minorHAnsi" w:cstheme="minorHAnsi"/>
                  <w:b/>
                  <w:szCs w:val="22"/>
                </w:rPr>
                <w:delText>mvon.</w:delText>
              </w:r>
            </w:del>
            <w:proofErr w:type="spellStart"/>
            <w:proofErr w:type="gramStart"/>
            <w:ins w:id="216" w:author="Ian McGowan" w:date="2019-11-20T21:47:00Z">
              <w:r w:rsidR="00826ACE">
                <w:rPr>
                  <w:rFonts w:asciiTheme="minorHAnsi" w:hAnsiTheme="minorHAnsi" w:cstheme="minorHAnsi"/>
                  <w:b/>
                  <w:szCs w:val="22"/>
                </w:rPr>
                <w:t>mvbasic.</w:t>
              </w:r>
            </w:ins>
            <w:r>
              <w:rPr>
                <w:rFonts w:asciiTheme="minorHAnsi" w:hAnsiTheme="minorHAnsi" w:cstheme="minorHAnsi"/>
                <w:b/>
                <w:szCs w:val="22"/>
              </w:rPr>
              <w:t>AccountPassword</w:t>
            </w:r>
            <w:proofErr w:type="spellEnd"/>
            <w:proofErr w:type="gramEnd"/>
          </w:p>
        </w:tc>
        <w:tc>
          <w:tcPr>
            <w:tcW w:w="2849" w:type="dxa"/>
          </w:tcPr>
          <w:p w14:paraId="122326FF" w14:textId="3C3AF5D3" w:rsidR="000419E2" w:rsidRDefault="000419E2" w:rsidP="000419E2">
            <w:pPr>
              <w:ind w:left="0"/>
              <w:rPr>
                <w:rFonts w:ascii="Calibri" w:hAnsi="Calibri"/>
                <w:noProof/>
                <w:lang w:val="en-ZA" w:eastAsia="en-ZA"/>
              </w:rPr>
            </w:pPr>
          </w:p>
        </w:tc>
        <w:tc>
          <w:tcPr>
            <w:tcW w:w="3240" w:type="dxa"/>
            <w:shd w:val="clear" w:color="auto" w:fill="auto"/>
          </w:tcPr>
          <w:p w14:paraId="699BB93C" w14:textId="2EB19F2D" w:rsidR="000419E2" w:rsidRPr="00D75462" w:rsidRDefault="000419E2" w:rsidP="000419E2">
            <w:pPr>
              <w:ind w:left="0"/>
              <w:rPr>
                <w:rFonts w:ascii="Calibri" w:hAnsi="Calibri"/>
                <w:noProof/>
                <w:lang w:val="en-ZA" w:eastAsia="en-ZA"/>
              </w:rPr>
            </w:pPr>
            <w:r>
              <w:rPr>
                <w:rFonts w:ascii="Calibri" w:hAnsi="Calibri"/>
                <w:noProof/>
                <w:lang w:val="en-ZA" w:eastAsia="en-ZA"/>
              </w:rPr>
              <w:t>Specify the account password if a password is set on the account.</w:t>
            </w:r>
          </w:p>
        </w:tc>
      </w:tr>
      <w:tr w:rsidR="000419E2" w:rsidRPr="00D75462" w14:paraId="3C6E9F73" w14:textId="77777777" w:rsidTr="008E4533">
        <w:tc>
          <w:tcPr>
            <w:tcW w:w="2880" w:type="dxa"/>
            <w:shd w:val="clear" w:color="auto" w:fill="DEEAF6"/>
          </w:tcPr>
          <w:p w14:paraId="1CC8B901" w14:textId="06533248" w:rsidR="000419E2" w:rsidRPr="00E4617A" w:rsidRDefault="000419E2" w:rsidP="000419E2">
            <w:pPr>
              <w:ind w:left="0"/>
              <w:rPr>
                <w:rFonts w:asciiTheme="minorHAnsi" w:hAnsiTheme="minorHAnsi" w:cstheme="minorHAnsi"/>
                <w:b/>
                <w:szCs w:val="22"/>
              </w:rPr>
            </w:pPr>
            <w:del w:id="217" w:author="Ian McGowan" w:date="2019-11-20T21:47:00Z">
              <w:r w:rsidDel="00826ACE">
                <w:rPr>
                  <w:rFonts w:asciiTheme="minorHAnsi" w:hAnsiTheme="minorHAnsi" w:cstheme="minorHAnsi"/>
                  <w:b/>
                  <w:szCs w:val="22"/>
                </w:rPr>
                <w:delText>Mvon.</w:delText>
              </w:r>
            </w:del>
            <w:proofErr w:type="spellStart"/>
            <w:ins w:id="218" w:author="Ian McGowan" w:date="2019-11-20T21:47:00Z">
              <w:r w:rsidR="00826ACE">
                <w:rPr>
                  <w:rFonts w:asciiTheme="minorHAnsi" w:hAnsiTheme="minorHAnsi" w:cstheme="minorHAnsi"/>
                  <w:b/>
                  <w:szCs w:val="22"/>
                </w:rPr>
                <w:t>Mvbasic.</w:t>
              </w:r>
            </w:ins>
            <w:r>
              <w:rPr>
                <w:rFonts w:asciiTheme="minorHAnsi" w:hAnsiTheme="minorHAnsi" w:cstheme="minorHAnsi"/>
                <w:b/>
                <w:szCs w:val="22"/>
              </w:rPr>
              <w:t>Account</w:t>
            </w:r>
            <w:proofErr w:type="spellEnd"/>
          </w:p>
        </w:tc>
        <w:tc>
          <w:tcPr>
            <w:tcW w:w="2849" w:type="dxa"/>
            <w:shd w:val="clear" w:color="auto" w:fill="DEEAF6"/>
          </w:tcPr>
          <w:p w14:paraId="5B6E2F35" w14:textId="421A65F8" w:rsidR="000419E2" w:rsidRDefault="000419E2" w:rsidP="000419E2">
            <w:pPr>
              <w:ind w:left="0"/>
              <w:rPr>
                <w:rFonts w:ascii="Calibri" w:hAnsi="Calibri"/>
                <w:noProof/>
                <w:lang w:val="en-ZA" w:eastAsia="en-ZA"/>
              </w:rPr>
            </w:pPr>
            <w:r>
              <w:rPr>
                <w:rFonts w:ascii="Calibri" w:hAnsi="Calibri"/>
                <w:noProof/>
                <w:lang w:val="en-ZA" w:eastAsia="en-ZA"/>
              </w:rPr>
              <w:t>dm</w:t>
            </w:r>
          </w:p>
        </w:tc>
        <w:tc>
          <w:tcPr>
            <w:tcW w:w="3240" w:type="dxa"/>
            <w:shd w:val="clear" w:color="auto" w:fill="DEEAF6"/>
          </w:tcPr>
          <w:p w14:paraId="2D15E7E9" w14:textId="09C6B77C" w:rsidR="000419E2" w:rsidRDefault="000419E2" w:rsidP="000419E2">
            <w:pPr>
              <w:ind w:left="0"/>
              <w:rPr>
                <w:rFonts w:ascii="Calibri" w:hAnsi="Calibri"/>
                <w:noProof/>
                <w:lang w:val="en-ZA" w:eastAsia="en-ZA"/>
              </w:rPr>
            </w:pPr>
            <w:r>
              <w:rPr>
                <w:rFonts w:ascii="Calibri" w:hAnsi="Calibri"/>
                <w:noProof/>
                <w:lang w:val="en-ZA" w:eastAsia="en-ZA"/>
              </w:rPr>
              <w:t>The D3 account to connect to.</w:t>
            </w:r>
          </w:p>
        </w:tc>
      </w:tr>
    </w:tbl>
    <w:p w14:paraId="43C5F6B7" w14:textId="77777777" w:rsidR="00125BEB" w:rsidRDefault="00125BEB" w:rsidP="00125BEB">
      <w:pPr>
        <w:ind w:left="0"/>
        <w:rPr>
          <w:rFonts w:ascii="Calibri" w:hAnsi="Calibri"/>
          <w:noProof/>
          <w:lang w:val="en-ZA" w:eastAsia="en-ZA"/>
        </w:rPr>
      </w:pPr>
      <w:r>
        <w:rPr>
          <w:rFonts w:ascii="Calibri" w:hAnsi="Calibri"/>
          <w:noProof/>
          <w:lang w:val="en-ZA" w:eastAsia="en-ZA"/>
        </w:rPr>
        <w:t xml:space="preserve">MSVP must be configured for the above account and the user must have MSVP access. A record in the </w:t>
      </w:r>
      <w:r w:rsidRPr="00374EDA">
        <w:rPr>
          <w:rFonts w:ascii="Calibri" w:hAnsi="Calibri"/>
          <w:b/>
          <w:noProof/>
          <w:lang w:val="en-ZA" w:eastAsia="en-ZA"/>
        </w:rPr>
        <w:t>MD</w:t>
      </w:r>
      <w:r>
        <w:rPr>
          <w:rFonts w:ascii="Calibri" w:hAnsi="Calibri"/>
          <w:noProof/>
          <w:lang w:val="en-ZA" w:eastAsia="en-ZA"/>
        </w:rPr>
        <w:t xml:space="preserve"> called </w:t>
      </w:r>
      <w:r>
        <w:rPr>
          <w:rFonts w:ascii="Calibri" w:hAnsi="Calibri"/>
          <w:b/>
          <w:noProof/>
          <w:lang w:val="en-ZA" w:eastAsia="en-ZA"/>
        </w:rPr>
        <w:t xml:space="preserve">VSCODEFILES </w:t>
      </w:r>
      <w:r>
        <w:rPr>
          <w:rFonts w:ascii="Calibri" w:hAnsi="Calibri"/>
          <w:noProof/>
          <w:lang w:val="en-ZA" w:eastAsia="en-ZA"/>
        </w:rPr>
        <w:t>can be used as a list of available files, alternatively all files are displayed.</w:t>
      </w:r>
    </w:p>
    <w:p w14:paraId="1C969A82"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58B22067" w14:textId="77777777" w:rsidR="00125BEB" w:rsidRDefault="00125BEB" w:rsidP="00125BEB">
      <w:pPr>
        <w:pStyle w:val="Heading2"/>
        <w:rPr>
          <w:noProof/>
          <w:lang w:val="en-ZA" w:eastAsia="en-ZA"/>
        </w:rPr>
      </w:pPr>
      <w:bookmarkStart w:id="219" w:name="_Toc19972217"/>
      <w:r>
        <w:rPr>
          <w:noProof/>
          <w:lang w:val="en-ZA" w:eastAsia="en-ZA"/>
        </w:rPr>
        <w:lastRenderedPageBreak/>
        <w:t>mvBase</w:t>
      </w:r>
      <w:bookmarkEnd w:id="219"/>
    </w:p>
    <w:p w14:paraId="4491EB94"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2D0776A4"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"folders</w:t>
      </w:r>
      <w:proofErr w:type="gramStart"/>
      <w:r w:rsidRPr="0058197A">
        <w:rPr>
          <w:rFonts w:ascii="Consolas" w:hAnsi="Consolas"/>
          <w:sz w:val="21"/>
          <w:szCs w:val="21"/>
        </w:rPr>
        <w:t>":[</w:t>
      </w:r>
      <w:proofErr w:type="gramEnd"/>
    </w:p>
    <w:p w14:paraId="125F3E4F"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6AE6102C" w14:textId="5E9ED452"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r w:rsidRPr="0058197A">
        <w:rPr>
          <w:rFonts w:ascii="Consolas" w:hAnsi="Consolas"/>
          <w:sz w:val="21"/>
          <w:szCs w:val="21"/>
        </w:rPr>
        <w:t>uri</w:t>
      </w:r>
      <w:proofErr w:type="spellEnd"/>
      <w:r w:rsidRPr="0058197A">
        <w:rPr>
          <w:rFonts w:ascii="Consolas" w:hAnsi="Consolas"/>
          <w:sz w:val="21"/>
          <w:szCs w:val="21"/>
        </w:rPr>
        <w:t>": "</w:t>
      </w:r>
      <w:proofErr w:type="spellStart"/>
      <w:r w:rsidR="00172AE4">
        <w:rPr>
          <w:rFonts w:ascii="Consolas" w:hAnsi="Consolas"/>
          <w:sz w:val="21"/>
          <w:szCs w:val="21"/>
        </w:rPr>
        <w:t>Rest</w:t>
      </w:r>
      <w:r w:rsidRPr="0058197A">
        <w:rPr>
          <w:rFonts w:ascii="Consolas" w:hAnsi="Consolas"/>
          <w:sz w:val="21"/>
          <w:szCs w:val="21"/>
        </w:rPr>
        <w:t>FS</w:t>
      </w:r>
      <w:proofErr w:type="spellEnd"/>
      <w:r w:rsidRPr="0058197A">
        <w:rPr>
          <w:rFonts w:ascii="Consolas" w:hAnsi="Consolas"/>
          <w:sz w:val="21"/>
          <w:szCs w:val="21"/>
        </w:rPr>
        <w:t>:/",</w:t>
      </w:r>
      <w:r w:rsidRPr="0058197A">
        <w:rPr>
          <w:rFonts w:ascii="Consolas" w:hAnsi="Consolas"/>
          <w:sz w:val="21"/>
          <w:szCs w:val="21"/>
        </w:rPr>
        <w:tab/>
      </w:r>
    </w:p>
    <w:p w14:paraId="17076006" w14:textId="798E45E9"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"name": "Account </w:t>
      </w:r>
      <w:r>
        <w:rPr>
          <w:rFonts w:ascii="Consolas" w:hAnsi="Consolas"/>
          <w:sz w:val="21"/>
          <w:szCs w:val="21"/>
        </w:rPr>
        <w:t>–</w:t>
      </w:r>
      <w:r w:rsidRPr="0058197A">
        <w:rPr>
          <w:rFonts w:ascii="Consolas" w:hAnsi="Consolas"/>
          <w:sz w:val="21"/>
          <w:szCs w:val="21"/>
        </w:rPr>
        <w:t xml:space="preserve"> </w:t>
      </w:r>
      <w:proofErr w:type="spellStart"/>
      <w:r w:rsidR="00172AE4">
        <w:rPr>
          <w:rFonts w:ascii="Consolas" w:hAnsi="Consolas"/>
          <w:sz w:val="21"/>
          <w:szCs w:val="21"/>
        </w:rPr>
        <w:t>mvBase</w:t>
      </w:r>
      <w:proofErr w:type="spellEnd"/>
      <w:r w:rsidRPr="0058197A">
        <w:rPr>
          <w:rFonts w:ascii="Consolas" w:hAnsi="Consolas"/>
          <w:sz w:val="21"/>
          <w:szCs w:val="21"/>
        </w:rPr>
        <w:t>",</w:t>
      </w:r>
    </w:p>
    <w:p w14:paraId="10FB795C"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       </w:t>
      </w:r>
    </w:p>
    <w:p w14:paraId="1A6B7439"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27567238" w14:textId="77777777" w:rsidR="00125BEB" w:rsidRPr="0058197A" w:rsidRDefault="00125BEB" w:rsidP="00125BEB">
      <w:pPr>
        <w:shd w:val="clear" w:color="auto" w:fill="FFFFFF"/>
        <w:spacing w:before="0" w:line="285" w:lineRule="atLeast"/>
        <w:ind w:left="0"/>
        <w:rPr>
          <w:rFonts w:ascii="Consolas" w:hAnsi="Consolas"/>
          <w:sz w:val="21"/>
          <w:szCs w:val="21"/>
        </w:rPr>
      </w:pPr>
    </w:p>
    <w:p w14:paraId="3A689B12"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"settings": {</w:t>
      </w:r>
    </w:p>
    <w:p w14:paraId="5A11DB60" w14:textId="14B1B7B4"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w:t>
      </w:r>
      <w:proofErr w:type="spellStart"/>
      <w:del w:id="220" w:author="Ian McGowan" w:date="2019-11-20T21:47:00Z">
        <w:r w:rsidRPr="003F035B" w:rsidDel="00826ACE">
          <w:rPr>
            <w:rFonts w:ascii="Consolas" w:hAnsi="Consolas"/>
            <w:sz w:val="21"/>
            <w:szCs w:val="21"/>
          </w:rPr>
          <w:delText>mvon.</w:delText>
        </w:r>
      </w:del>
      <w:proofErr w:type="gramStart"/>
      <w:ins w:id="221" w:author="Ian McGowan" w:date="2019-11-20T21:47:00Z">
        <w:r w:rsidR="00826ACE">
          <w:rPr>
            <w:rFonts w:ascii="Consolas" w:hAnsi="Consolas"/>
            <w:sz w:val="21"/>
            <w:szCs w:val="21"/>
          </w:rPr>
          <w:t>mvbasic.</w:t>
        </w:r>
      </w:ins>
      <w:r w:rsidRPr="003F035B">
        <w:rPr>
          <w:rFonts w:ascii="Consolas" w:hAnsi="Consolas"/>
          <w:sz w:val="21"/>
          <w:szCs w:val="21"/>
        </w:rPr>
        <w:t>RestPath</w:t>
      </w:r>
      <w:proofErr w:type="spellEnd"/>
      <w:proofErr w:type="gramEnd"/>
      <w:r w:rsidRPr="003F035B">
        <w:rPr>
          <w:rFonts w:ascii="Consolas" w:hAnsi="Consolas"/>
          <w:sz w:val="21"/>
          <w:szCs w:val="21"/>
        </w:rPr>
        <w:t>”: “http://localhost:9005/”,</w:t>
      </w:r>
    </w:p>
    <w:p w14:paraId="7A19E9E8" w14:textId="21DC423C"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del w:id="222" w:author="Ian McGowan" w:date="2019-11-20T21:47:00Z">
        <w:r w:rsidRPr="0058197A" w:rsidDel="00826ACE">
          <w:rPr>
            <w:rFonts w:ascii="Consolas" w:hAnsi="Consolas"/>
            <w:sz w:val="21"/>
            <w:szCs w:val="21"/>
          </w:rPr>
          <w:delText>mvon.</w:delText>
        </w:r>
      </w:del>
      <w:proofErr w:type="gramStart"/>
      <w:ins w:id="223" w:author="Ian McGowan" w:date="2019-11-20T21:47:00Z">
        <w:r w:rsidR="00826ACE">
          <w:rPr>
            <w:rFonts w:ascii="Consolas" w:hAnsi="Consolas"/>
            <w:sz w:val="21"/>
            <w:szCs w:val="21"/>
          </w:rPr>
          <w:t>mvbasic.</w:t>
        </w:r>
      </w:ins>
      <w:r>
        <w:rPr>
          <w:rFonts w:ascii="Consolas" w:hAnsi="Consolas"/>
          <w:sz w:val="21"/>
          <w:szCs w:val="21"/>
        </w:rPr>
        <w:t>U</w:t>
      </w:r>
      <w:r w:rsidRPr="0058197A">
        <w:rPr>
          <w:rFonts w:ascii="Consolas" w:hAnsi="Consolas"/>
          <w:sz w:val="21"/>
          <w:szCs w:val="21"/>
        </w:rPr>
        <w:t>seGateway</w:t>
      </w:r>
      <w:proofErr w:type="spellEnd"/>
      <w:proofErr w:type="gramEnd"/>
      <w:r w:rsidRPr="0058197A">
        <w:rPr>
          <w:rFonts w:ascii="Consolas" w:hAnsi="Consolas"/>
          <w:sz w:val="21"/>
          <w:szCs w:val="21"/>
        </w:rPr>
        <w:t>": true,</w:t>
      </w:r>
      <w:r w:rsidRPr="0058197A">
        <w:rPr>
          <w:rFonts w:ascii="Consolas" w:hAnsi="Consolas"/>
          <w:sz w:val="21"/>
          <w:szCs w:val="21"/>
        </w:rPr>
        <w:tab/>
      </w:r>
      <w:r w:rsidRPr="0058197A">
        <w:rPr>
          <w:rFonts w:ascii="Consolas" w:hAnsi="Consolas"/>
          <w:sz w:val="21"/>
          <w:szCs w:val="21"/>
        </w:rPr>
        <w:tab/>
      </w:r>
      <w:r w:rsidRPr="0058197A">
        <w:rPr>
          <w:rFonts w:ascii="Consolas" w:hAnsi="Consolas"/>
          <w:sz w:val="21"/>
          <w:szCs w:val="21"/>
        </w:rPr>
        <w:tab/>
      </w:r>
    </w:p>
    <w:p w14:paraId="078CF61A" w14:textId="678074A3" w:rsidR="00172AE4" w:rsidRPr="0058197A" w:rsidRDefault="00172AE4" w:rsidP="00172AE4">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del w:id="224" w:author="Ian McGowan" w:date="2019-11-20T21:47:00Z">
        <w:r w:rsidRPr="0058197A" w:rsidDel="00826ACE">
          <w:rPr>
            <w:rFonts w:ascii="Consolas" w:hAnsi="Consolas"/>
            <w:sz w:val="21"/>
            <w:szCs w:val="21"/>
          </w:rPr>
          <w:delText>mvon.</w:delText>
        </w:r>
      </w:del>
      <w:proofErr w:type="gramStart"/>
      <w:ins w:id="225" w:author="Ian McGowan" w:date="2019-11-20T21:47:00Z">
        <w:r w:rsidR="00826ACE">
          <w:rPr>
            <w:rFonts w:ascii="Consolas" w:hAnsi="Consolas"/>
            <w:sz w:val="21"/>
            <w:szCs w:val="21"/>
          </w:rPr>
          <w:t>mvbasic.</w:t>
        </w:r>
      </w:ins>
      <w:r>
        <w:rPr>
          <w:rFonts w:ascii="Consolas" w:hAnsi="Consolas"/>
          <w:sz w:val="21"/>
          <w:szCs w:val="21"/>
        </w:rPr>
        <w:t>G</w:t>
      </w:r>
      <w:r w:rsidRPr="0058197A">
        <w:rPr>
          <w:rFonts w:ascii="Consolas" w:hAnsi="Consolas"/>
          <w:sz w:val="21"/>
          <w:szCs w:val="21"/>
        </w:rPr>
        <w:t>atewayType</w:t>
      </w:r>
      <w:proofErr w:type="spellEnd"/>
      <w:proofErr w:type="gramEnd"/>
      <w:r w:rsidRPr="0058197A">
        <w:rPr>
          <w:rFonts w:ascii="Consolas" w:hAnsi="Consolas"/>
          <w:sz w:val="21"/>
          <w:szCs w:val="21"/>
        </w:rPr>
        <w:t>": "</w:t>
      </w:r>
      <w:proofErr w:type="spellStart"/>
      <w:r>
        <w:rPr>
          <w:rFonts w:ascii="Consolas" w:hAnsi="Consolas"/>
          <w:sz w:val="21"/>
          <w:szCs w:val="21"/>
        </w:rPr>
        <w:t>mvBase</w:t>
      </w:r>
      <w:proofErr w:type="spellEnd"/>
      <w:r w:rsidRPr="0058197A">
        <w:rPr>
          <w:rFonts w:ascii="Consolas" w:hAnsi="Consolas"/>
          <w:sz w:val="21"/>
          <w:szCs w:val="21"/>
        </w:rPr>
        <w:t>",</w:t>
      </w:r>
    </w:p>
    <w:p w14:paraId="4F2F6909" w14:textId="50963B11"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del w:id="226" w:author="Ian McGowan" w:date="2019-11-20T21:47:00Z">
        <w:r w:rsidRPr="0058197A" w:rsidDel="00826ACE">
          <w:rPr>
            <w:rFonts w:ascii="Consolas" w:hAnsi="Consolas"/>
            <w:sz w:val="21"/>
            <w:szCs w:val="21"/>
          </w:rPr>
          <w:delText>mvon.</w:delText>
        </w:r>
      </w:del>
      <w:proofErr w:type="gramStart"/>
      <w:ins w:id="227" w:author="Ian McGowan" w:date="2019-11-20T21:47:00Z">
        <w:r w:rsidR="00826ACE">
          <w:rPr>
            <w:rFonts w:ascii="Consolas" w:hAnsi="Consolas"/>
            <w:sz w:val="21"/>
            <w:szCs w:val="21"/>
          </w:rPr>
          <w:t>mvbasic.</w:t>
        </w:r>
      </w:ins>
      <w:r>
        <w:rPr>
          <w:rFonts w:ascii="Consolas" w:hAnsi="Consolas"/>
          <w:sz w:val="21"/>
          <w:szCs w:val="21"/>
        </w:rPr>
        <w:t>R</w:t>
      </w:r>
      <w:r w:rsidRPr="0058197A">
        <w:rPr>
          <w:rFonts w:ascii="Consolas" w:hAnsi="Consolas"/>
          <w:sz w:val="21"/>
          <w:szCs w:val="21"/>
        </w:rPr>
        <w:t>emoteHost</w:t>
      </w:r>
      <w:proofErr w:type="spellEnd"/>
      <w:proofErr w:type="gramEnd"/>
      <w:r w:rsidRPr="0058197A">
        <w:rPr>
          <w:rFonts w:ascii="Consolas" w:hAnsi="Consolas"/>
          <w:sz w:val="21"/>
          <w:szCs w:val="21"/>
        </w:rPr>
        <w:t>": "192.168.1.</w:t>
      </w:r>
      <w:r w:rsidR="00172AE4">
        <w:rPr>
          <w:rFonts w:ascii="Consolas" w:hAnsi="Consolas"/>
          <w:sz w:val="21"/>
          <w:szCs w:val="21"/>
        </w:rPr>
        <w:t>2</w:t>
      </w:r>
      <w:r w:rsidRPr="0058197A">
        <w:rPr>
          <w:rFonts w:ascii="Consolas" w:hAnsi="Consolas"/>
          <w:sz w:val="21"/>
          <w:szCs w:val="21"/>
        </w:rPr>
        <w:t>",</w:t>
      </w:r>
      <w:r w:rsidRPr="0058197A">
        <w:rPr>
          <w:rFonts w:ascii="Consolas" w:hAnsi="Consolas"/>
          <w:sz w:val="21"/>
          <w:szCs w:val="21"/>
        </w:rPr>
        <w:tab/>
      </w:r>
    </w:p>
    <w:p w14:paraId="0CCF4FC3" w14:textId="354E1D13"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del w:id="228" w:author="Ian McGowan" w:date="2019-11-20T21:47:00Z">
        <w:r w:rsidRPr="0058197A" w:rsidDel="00826ACE">
          <w:rPr>
            <w:rFonts w:ascii="Consolas" w:hAnsi="Consolas"/>
            <w:sz w:val="21"/>
            <w:szCs w:val="21"/>
          </w:rPr>
          <w:delText>mvon.</w:delText>
        </w:r>
      </w:del>
      <w:proofErr w:type="gramStart"/>
      <w:ins w:id="229" w:author="Ian McGowan" w:date="2019-11-20T21:47:00Z">
        <w:r w:rsidR="00826ACE">
          <w:rPr>
            <w:rFonts w:ascii="Consolas" w:hAnsi="Consolas"/>
            <w:sz w:val="21"/>
            <w:szCs w:val="21"/>
          </w:rPr>
          <w:t>mvbasic.</w:t>
        </w:r>
      </w:ins>
      <w:r w:rsidRPr="0058197A">
        <w:rPr>
          <w:rFonts w:ascii="Consolas" w:hAnsi="Consolas"/>
          <w:sz w:val="21"/>
          <w:szCs w:val="21"/>
        </w:rPr>
        <w:t>UserName</w:t>
      </w:r>
      <w:proofErr w:type="spellEnd"/>
      <w:proofErr w:type="gramEnd"/>
      <w:r w:rsidRPr="0058197A">
        <w:rPr>
          <w:rFonts w:ascii="Consolas" w:hAnsi="Consolas"/>
          <w:sz w:val="21"/>
          <w:szCs w:val="21"/>
        </w:rPr>
        <w:t>": "</w:t>
      </w:r>
      <w:proofErr w:type="spellStart"/>
      <w:r w:rsidR="00F9395B">
        <w:rPr>
          <w:rFonts w:ascii="Consolas" w:hAnsi="Consolas"/>
          <w:sz w:val="21"/>
          <w:szCs w:val="21"/>
        </w:rPr>
        <w:t>MyUserName</w:t>
      </w:r>
      <w:proofErr w:type="spellEnd"/>
      <w:r>
        <w:rPr>
          <w:rFonts w:ascii="Consolas" w:hAnsi="Consolas"/>
          <w:sz w:val="21"/>
          <w:szCs w:val="21"/>
        </w:rPr>
        <w:t xml:space="preserve"> </w:t>
      </w:r>
      <w:r w:rsidRPr="0058197A">
        <w:rPr>
          <w:rFonts w:ascii="Consolas" w:hAnsi="Consolas"/>
          <w:sz w:val="21"/>
          <w:szCs w:val="21"/>
        </w:rPr>
        <w:t>",</w:t>
      </w:r>
    </w:p>
    <w:p w14:paraId="0833B3B3" w14:textId="0D866384"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del w:id="230" w:author="Ian McGowan" w:date="2019-11-20T21:47:00Z">
        <w:r w:rsidRPr="0058197A" w:rsidDel="00826ACE">
          <w:rPr>
            <w:rFonts w:ascii="Consolas" w:hAnsi="Consolas"/>
            <w:sz w:val="21"/>
            <w:szCs w:val="21"/>
          </w:rPr>
          <w:delText>mvon.</w:delText>
        </w:r>
      </w:del>
      <w:proofErr w:type="gramStart"/>
      <w:ins w:id="231" w:author="Ian McGowan" w:date="2019-11-20T21:47:00Z">
        <w:r w:rsidR="00826ACE">
          <w:rPr>
            <w:rFonts w:ascii="Consolas" w:hAnsi="Consolas"/>
            <w:sz w:val="21"/>
            <w:szCs w:val="21"/>
          </w:rPr>
          <w:t>mvbasic.</w:t>
        </w:r>
      </w:ins>
      <w:r w:rsidRPr="0058197A">
        <w:rPr>
          <w:rFonts w:ascii="Consolas" w:hAnsi="Consolas"/>
          <w:sz w:val="21"/>
          <w:szCs w:val="21"/>
        </w:rPr>
        <w:t>AccountPassword</w:t>
      </w:r>
      <w:proofErr w:type="spellEnd"/>
      <w:proofErr w:type="gramEnd"/>
      <w:r w:rsidRPr="0058197A">
        <w:rPr>
          <w:rFonts w:ascii="Consolas" w:hAnsi="Consolas"/>
          <w:sz w:val="21"/>
          <w:szCs w:val="21"/>
        </w:rPr>
        <w:t>": "</w:t>
      </w:r>
      <w:proofErr w:type="spellStart"/>
      <w:r w:rsidR="00F9395B">
        <w:rPr>
          <w:rFonts w:ascii="Consolas" w:hAnsi="Consolas"/>
          <w:sz w:val="21"/>
          <w:szCs w:val="21"/>
        </w:rPr>
        <w:t>MyPassword</w:t>
      </w:r>
      <w:proofErr w:type="spellEnd"/>
      <w:r w:rsidRPr="0058197A">
        <w:rPr>
          <w:rFonts w:ascii="Consolas" w:hAnsi="Consolas"/>
          <w:sz w:val="21"/>
          <w:szCs w:val="21"/>
        </w:rPr>
        <w:t>",</w:t>
      </w:r>
    </w:p>
    <w:p w14:paraId="428194EC" w14:textId="01F323DE"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proofErr w:type="gramStart"/>
      <w:r w:rsidRPr="0058197A">
        <w:rPr>
          <w:rFonts w:ascii="Consolas" w:hAnsi="Consolas"/>
          <w:sz w:val="21"/>
          <w:szCs w:val="21"/>
        </w:rPr>
        <w:t>files.associations</w:t>
      </w:r>
      <w:proofErr w:type="spellEnd"/>
      <w:proofErr w:type="gramEnd"/>
      <w:r w:rsidRPr="0058197A">
        <w:rPr>
          <w:rFonts w:ascii="Consolas" w:hAnsi="Consolas"/>
          <w:sz w:val="21"/>
          <w:szCs w:val="21"/>
        </w:rPr>
        <w:t>": {"*":"</w:t>
      </w:r>
      <w:proofErr w:type="spellStart"/>
      <w:del w:id="232" w:author="Ian McGowan" w:date="2019-11-20T21:47:00Z">
        <w:r w:rsidRPr="0058197A" w:rsidDel="00826ACE">
          <w:rPr>
            <w:rFonts w:ascii="Consolas" w:hAnsi="Consolas"/>
            <w:sz w:val="21"/>
            <w:szCs w:val="21"/>
          </w:rPr>
          <w:delText>mvon"</w:delText>
        </w:r>
      </w:del>
      <w:ins w:id="233" w:author="Ian McGowan" w:date="2019-11-20T21:47:00Z">
        <w:r w:rsidR="00826ACE">
          <w:rPr>
            <w:rFonts w:ascii="Consolas" w:hAnsi="Consolas"/>
            <w:sz w:val="21"/>
            <w:szCs w:val="21"/>
          </w:rPr>
          <w:t>mvbasic</w:t>
        </w:r>
        <w:proofErr w:type="spellEnd"/>
        <w:r w:rsidR="00826ACE">
          <w:rPr>
            <w:rFonts w:ascii="Consolas" w:hAnsi="Consolas"/>
            <w:sz w:val="21"/>
            <w:szCs w:val="21"/>
          </w:rPr>
          <w:t>”</w:t>
        </w:r>
      </w:ins>
      <w:r w:rsidRPr="0058197A">
        <w:rPr>
          <w:rFonts w:ascii="Consolas" w:hAnsi="Consolas"/>
          <w:sz w:val="21"/>
          <w:szCs w:val="21"/>
        </w:rPr>
        <w:t>}</w:t>
      </w:r>
    </w:p>
    <w:p w14:paraId="003AF2BC"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707ED755"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4D17CB32"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940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3312"/>
        <w:gridCol w:w="2849"/>
        <w:gridCol w:w="3240"/>
      </w:tblGrid>
      <w:tr w:rsidR="00125BEB" w:rsidRPr="00D75462" w14:paraId="3653EE83" w14:textId="77777777" w:rsidTr="008E4533">
        <w:tc>
          <w:tcPr>
            <w:tcW w:w="3312" w:type="dxa"/>
            <w:tcBorders>
              <w:top w:val="single" w:sz="4" w:space="0" w:color="5B9BD5"/>
              <w:left w:val="single" w:sz="4" w:space="0" w:color="5B9BD5"/>
              <w:bottom w:val="single" w:sz="4" w:space="0" w:color="5B9BD5"/>
              <w:right w:val="nil"/>
            </w:tcBorders>
            <w:shd w:val="clear" w:color="auto" w:fill="5B9BD5"/>
          </w:tcPr>
          <w:p w14:paraId="24DB1402"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039B5836" w14:textId="77777777" w:rsidR="00125BEB" w:rsidRDefault="00125BEB" w:rsidP="008E4533">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7993CE07" w14:textId="77777777" w:rsidR="00125BEB" w:rsidRPr="00D75462" w:rsidRDefault="00125BEB" w:rsidP="008E4533">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6B0F5AA3" w14:textId="77777777" w:rsidTr="008E4533">
        <w:tc>
          <w:tcPr>
            <w:tcW w:w="3312" w:type="dxa"/>
            <w:shd w:val="clear" w:color="auto" w:fill="DEEAF6"/>
          </w:tcPr>
          <w:p w14:paraId="4CF1D6C1" w14:textId="367B71A1" w:rsidR="00125BEB" w:rsidRPr="00D75462" w:rsidRDefault="00125BEB" w:rsidP="008E4533">
            <w:pPr>
              <w:ind w:left="0"/>
              <w:rPr>
                <w:rFonts w:ascii="Calibri" w:hAnsi="Calibri"/>
                <w:b/>
                <w:bCs/>
                <w:noProof/>
                <w:lang w:val="en-ZA" w:eastAsia="en-ZA"/>
              </w:rPr>
            </w:pPr>
            <w:del w:id="234" w:author="Ian McGowan" w:date="2019-11-20T21:47:00Z">
              <w:r w:rsidDel="00826ACE">
                <w:rPr>
                  <w:rFonts w:ascii="Calibri" w:hAnsi="Calibri"/>
                  <w:b/>
                  <w:bCs/>
                  <w:noProof/>
                  <w:lang w:val="en-ZA" w:eastAsia="en-ZA"/>
                </w:rPr>
                <w:delText>mvon.</w:delText>
              </w:r>
            </w:del>
            <w:ins w:id="235" w:author="Ian McGowan" w:date="2019-11-20T21:47:00Z">
              <w:r w:rsidR="00826ACE">
                <w:rPr>
                  <w:rFonts w:ascii="Calibri" w:hAnsi="Calibri"/>
                  <w:b/>
                  <w:bCs/>
                  <w:noProof/>
                  <w:lang w:val="en-ZA" w:eastAsia="en-ZA"/>
                </w:rPr>
                <w:t>mvbasic.</w:t>
              </w:r>
            </w:ins>
            <w:r>
              <w:rPr>
                <w:rFonts w:ascii="Calibri" w:hAnsi="Calibri"/>
                <w:b/>
                <w:bCs/>
                <w:noProof/>
                <w:lang w:val="en-ZA" w:eastAsia="en-ZA"/>
              </w:rPr>
              <w:t>RestPath</w:t>
            </w:r>
          </w:p>
        </w:tc>
        <w:tc>
          <w:tcPr>
            <w:tcW w:w="2849" w:type="dxa"/>
            <w:shd w:val="clear" w:color="auto" w:fill="DEEAF6"/>
          </w:tcPr>
          <w:p w14:paraId="74C888AB"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http://localhost:9005/</w:t>
            </w:r>
          </w:p>
        </w:tc>
        <w:tc>
          <w:tcPr>
            <w:tcW w:w="3240" w:type="dxa"/>
            <w:shd w:val="clear" w:color="auto" w:fill="DEEAF6"/>
          </w:tcPr>
          <w:p w14:paraId="4C30112A" w14:textId="77777777" w:rsidR="00125BEB" w:rsidRPr="00E4617A" w:rsidRDefault="00125BEB" w:rsidP="008E4533">
            <w:pPr>
              <w:ind w:left="0"/>
              <w:rPr>
                <w:rFonts w:asciiTheme="minorHAnsi" w:hAnsiTheme="minorHAnsi" w:cstheme="minorHAnsi"/>
                <w:noProof/>
                <w:lang w:val="en-ZA" w:eastAsia="en-ZA"/>
              </w:rPr>
            </w:pPr>
            <w:r>
              <w:rPr>
                <w:rFonts w:asciiTheme="minorHAnsi" w:hAnsiTheme="minorHAnsi" w:cstheme="minorHAnsi"/>
                <w:sz w:val="24"/>
                <w:szCs w:val="24"/>
              </w:rPr>
              <w:t>Path to the REST Gateway</w:t>
            </w:r>
          </w:p>
        </w:tc>
      </w:tr>
      <w:tr w:rsidR="00125BEB" w:rsidRPr="00D75462" w14:paraId="4D1E4C2C" w14:textId="77777777" w:rsidTr="008E4533">
        <w:tc>
          <w:tcPr>
            <w:tcW w:w="3312" w:type="dxa"/>
            <w:shd w:val="clear" w:color="auto" w:fill="auto"/>
          </w:tcPr>
          <w:p w14:paraId="47150C03" w14:textId="3E0A39DC" w:rsidR="00125BEB" w:rsidRPr="00374EDA" w:rsidRDefault="00125BEB" w:rsidP="008E4533">
            <w:pPr>
              <w:tabs>
                <w:tab w:val="right" w:pos="2389"/>
              </w:tabs>
              <w:ind w:left="0"/>
              <w:rPr>
                <w:rFonts w:ascii="Calibri" w:hAnsi="Calibri"/>
                <w:bCs/>
                <w:noProof/>
                <w:lang w:val="en-ZA" w:eastAsia="en-ZA"/>
              </w:rPr>
            </w:pPr>
            <w:del w:id="236" w:author="Ian McGowan" w:date="2019-11-20T21:47:00Z">
              <w:r w:rsidDel="00826ACE">
                <w:rPr>
                  <w:rFonts w:ascii="Calibri" w:hAnsi="Calibri"/>
                  <w:b/>
                  <w:bCs/>
                  <w:noProof/>
                  <w:lang w:val="en-ZA" w:eastAsia="en-ZA"/>
                </w:rPr>
                <w:delText>mvon.</w:delText>
              </w:r>
            </w:del>
            <w:ins w:id="237" w:author="Ian McGowan" w:date="2019-11-20T21:47:00Z">
              <w:r w:rsidR="00826ACE">
                <w:rPr>
                  <w:rFonts w:ascii="Calibri" w:hAnsi="Calibri"/>
                  <w:b/>
                  <w:bCs/>
                  <w:noProof/>
                  <w:lang w:val="en-ZA" w:eastAsia="en-ZA"/>
                </w:rPr>
                <w:t>mvbasic.</w:t>
              </w:r>
            </w:ins>
            <w:r>
              <w:rPr>
                <w:rFonts w:ascii="Calibri" w:hAnsi="Calibri"/>
                <w:b/>
                <w:bCs/>
                <w:noProof/>
                <w:lang w:val="en-ZA" w:eastAsia="en-ZA"/>
              </w:rPr>
              <w:t>UseGateway</w:t>
            </w:r>
          </w:p>
        </w:tc>
        <w:tc>
          <w:tcPr>
            <w:tcW w:w="2849" w:type="dxa"/>
          </w:tcPr>
          <w:p w14:paraId="0D7A9F0B" w14:textId="77777777"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true</w:t>
            </w:r>
          </w:p>
        </w:tc>
        <w:tc>
          <w:tcPr>
            <w:tcW w:w="3240" w:type="dxa"/>
            <w:shd w:val="clear" w:color="auto" w:fill="auto"/>
          </w:tcPr>
          <w:p w14:paraId="34341534"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1B01D340" w14:textId="77777777" w:rsidTr="008E4533">
        <w:tc>
          <w:tcPr>
            <w:tcW w:w="3312" w:type="dxa"/>
            <w:shd w:val="clear" w:color="auto" w:fill="DEEAF6"/>
          </w:tcPr>
          <w:p w14:paraId="1E5D1D7C" w14:textId="739D80C1" w:rsidR="00125BEB" w:rsidRPr="00E4617A" w:rsidRDefault="00125BEB" w:rsidP="008E4533">
            <w:pPr>
              <w:ind w:left="0"/>
              <w:rPr>
                <w:rFonts w:ascii="Calibri" w:hAnsi="Calibri"/>
                <w:b/>
                <w:bCs/>
                <w:noProof/>
                <w:lang w:val="en-ZA" w:eastAsia="en-ZA"/>
              </w:rPr>
            </w:pPr>
            <w:del w:id="238" w:author="Ian McGowan" w:date="2019-11-20T21:47:00Z">
              <w:r w:rsidRPr="00E4617A" w:rsidDel="00826ACE">
                <w:rPr>
                  <w:rFonts w:asciiTheme="minorHAnsi" w:hAnsiTheme="minorHAnsi" w:cstheme="minorHAnsi"/>
                  <w:b/>
                  <w:szCs w:val="22"/>
                </w:rPr>
                <w:delText>mvon.</w:delText>
              </w:r>
            </w:del>
            <w:proofErr w:type="spellStart"/>
            <w:proofErr w:type="gramStart"/>
            <w:ins w:id="239" w:author="Ian McGowan" w:date="2019-11-20T21:47:00Z">
              <w:r w:rsidR="00826ACE">
                <w:rPr>
                  <w:rFonts w:asciiTheme="minorHAnsi" w:hAnsiTheme="minorHAnsi" w:cstheme="minorHAnsi"/>
                  <w:b/>
                  <w:szCs w:val="22"/>
                </w:rPr>
                <w:t>mvbasic.</w:t>
              </w:r>
            </w:ins>
            <w:r>
              <w:rPr>
                <w:rFonts w:asciiTheme="minorHAnsi" w:hAnsiTheme="minorHAnsi" w:cstheme="minorHAnsi"/>
                <w:b/>
                <w:szCs w:val="22"/>
              </w:rPr>
              <w:t>RemoteHost</w:t>
            </w:r>
            <w:proofErr w:type="spellEnd"/>
            <w:proofErr w:type="gramEnd"/>
          </w:p>
        </w:tc>
        <w:tc>
          <w:tcPr>
            <w:tcW w:w="2849" w:type="dxa"/>
            <w:shd w:val="clear" w:color="auto" w:fill="DEEAF6"/>
          </w:tcPr>
          <w:p w14:paraId="7540EE4B" w14:textId="7FF1104E" w:rsidR="00125BEB" w:rsidRPr="00E4617A" w:rsidRDefault="00125BEB" w:rsidP="008E4533">
            <w:pPr>
              <w:ind w:left="0"/>
              <w:rPr>
                <w:rFonts w:asciiTheme="minorHAnsi" w:hAnsiTheme="minorHAnsi" w:cstheme="minorHAnsi"/>
                <w:sz w:val="24"/>
                <w:szCs w:val="24"/>
              </w:rPr>
            </w:pPr>
            <w:r>
              <w:rPr>
                <w:rFonts w:asciiTheme="minorHAnsi" w:hAnsiTheme="minorHAnsi" w:cstheme="minorHAnsi"/>
                <w:sz w:val="24"/>
                <w:szCs w:val="24"/>
              </w:rPr>
              <w:t>192.168.137.2</w:t>
            </w:r>
          </w:p>
        </w:tc>
        <w:tc>
          <w:tcPr>
            <w:tcW w:w="3240" w:type="dxa"/>
            <w:shd w:val="clear" w:color="auto" w:fill="DEEAF6"/>
          </w:tcPr>
          <w:p w14:paraId="5702A1B0"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 xml:space="preserve">The servers IP name that is running </w:t>
            </w:r>
            <w:proofErr w:type="spellStart"/>
            <w:r>
              <w:rPr>
                <w:rFonts w:asciiTheme="minorHAnsi" w:hAnsiTheme="minorHAnsi" w:cstheme="minorHAnsi"/>
                <w:sz w:val="24"/>
                <w:szCs w:val="24"/>
              </w:rPr>
              <w:t>mvBase</w:t>
            </w:r>
            <w:proofErr w:type="spellEnd"/>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18644862" w14:textId="77777777" w:rsidTr="008E4533">
        <w:tc>
          <w:tcPr>
            <w:tcW w:w="3312" w:type="dxa"/>
            <w:shd w:val="clear" w:color="auto" w:fill="auto"/>
          </w:tcPr>
          <w:p w14:paraId="301210D3" w14:textId="0050497E" w:rsidR="00125BEB" w:rsidRPr="00E4617A" w:rsidRDefault="00125BEB" w:rsidP="008E4533">
            <w:pPr>
              <w:ind w:left="0"/>
              <w:rPr>
                <w:rFonts w:ascii="Calibri" w:hAnsi="Calibri"/>
                <w:b/>
                <w:bCs/>
                <w:noProof/>
                <w:lang w:val="en-ZA" w:eastAsia="en-ZA"/>
              </w:rPr>
            </w:pPr>
            <w:del w:id="240" w:author="Ian McGowan" w:date="2019-11-20T21:47:00Z">
              <w:r w:rsidRPr="00E4617A" w:rsidDel="00826ACE">
                <w:rPr>
                  <w:rFonts w:asciiTheme="minorHAnsi" w:hAnsiTheme="minorHAnsi" w:cstheme="minorHAnsi"/>
                  <w:b/>
                  <w:szCs w:val="22"/>
                </w:rPr>
                <w:delText>mvon.</w:delText>
              </w:r>
            </w:del>
            <w:proofErr w:type="spellStart"/>
            <w:proofErr w:type="gramStart"/>
            <w:ins w:id="241" w:author="Ian McGowan" w:date="2019-11-20T21:47:00Z">
              <w:r w:rsidR="00826ACE">
                <w:rPr>
                  <w:rFonts w:asciiTheme="minorHAnsi" w:hAnsiTheme="minorHAnsi" w:cstheme="minorHAnsi"/>
                  <w:b/>
                  <w:szCs w:val="22"/>
                </w:rPr>
                <w:t>mvbasic.</w:t>
              </w:r>
            </w:ins>
            <w:r>
              <w:rPr>
                <w:rFonts w:asciiTheme="minorHAnsi" w:hAnsiTheme="minorHAnsi" w:cstheme="minorHAnsi"/>
                <w:b/>
                <w:szCs w:val="22"/>
              </w:rPr>
              <w:t>GatewayType</w:t>
            </w:r>
            <w:proofErr w:type="spellEnd"/>
            <w:proofErr w:type="gramEnd"/>
          </w:p>
        </w:tc>
        <w:tc>
          <w:tcPr>
            <w:tcW w:w="2849" w:type="dxa"/>
          </w:tcPr>
          <w:p w14:paraId="401C2892" w14:textId="77777777" w:rsidR="00125BEB" w:rsidRPr="00E4617A" w:rsidRDefault="00125BEB" w:rsidP="008E4533">
            <w:pPr>
              <w:ind w:left="0"/>
              <w:rPr>
                <w:rFonts w:asciiTheme="minorHAnsi" w:hAnsiTheme="minorHAnsi" w:cstheme="minorHAnsi"/>
                <w:sz w:val="24"/>
                <w:szCs w:val="24"/>
              </w:rPr>
            </w:pPr>
            <w:proofErr w:type="spellStart"/>
            <w:r>
              <w:rPr>
                <w:rFonts w:asciiTheme="minorHAnsi" w:hAnsiTheme="minorHAnsi" w:cstheme="minorHAnsi"/>
                <w:sz w:val="24"/>
                <w:szCs w:val="24"/>
              </w:rPr>
              <w:t>mvBase</w:t>
            </w:r>
            <w:proofErr w:type="spellEnd"/>
          </w:p>
        </w:tc>
        <w:tc>
          <w:tcPr>
            <w:tcW w:w="3240" w:type="dxa"/>
            <w:shd w:val="clear" w:color="auto" w:fill="auto"/>
          </w:tcPr>
          <w:p w14:paraId="134D528B"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 xml:space="preserve">Connecting to a </w:t>
            </w:r>
            <w:proofErr w:type="spellStart"/>
            <w:r>
              <w:rPr>
                <w:rFonts w:asciiTheme="minorHAnsi" w:hAnsiTheme="minorHAnsi" w:cstheme="minorHAnsi"/>
                <w:sz w:val="24"/>
                <w:szCs w:val="24"/>
              </w:rPr>
              <w:t>mvBase</w:t>
            </w:r>
            <w:proofErr w:type="spellEnd"/>
            <w:r>
              <w:rPr>
                <w:rFonts w:asciiTheme="minorHAnsi" w:hAnsiTheme="minorHAnsi" w:cstheme="minorHAnsi"/>
                <w:sz w:val="24"/>
                <w:szCs w:val="24"/>
              </w:rPr>
              <w:t xml:space="preserve"> server</w:t>
            </w:r>
          </w:p>
        </w:tc>
      </w:tr>
      <w:tr w:rsidR="00125BEB" w:rsidRPr="00D75462" w14:paraId="2A6ABAC1" w14:textId="77777777" w:rsidTr="008E4533">
        <w:tc>
          <w:tcPr>
            <w:tcW w:w="3312" w:type="dxa"/>
            <w:shd w:val="clear" w:color="auto" w:fill="DEEAF6"/>
          </w:tcPr>
          <w:p w14:paraId="5A399FAE" w14:textId="3253E03C" w:rsidR="00125BEB" w:rsidRPr="00E4617A" w:rsidRDefault="00125BEB" w:rsidP="008E4533">
            <w:pPr>
              <w:ind w:left="0"/>
              <w:rPr>
                <w:rFonts w:ascii="Calibri" w:hAnsi="Calibri"/>
                <w:b/>
                <w:bCs/>
                <w:noProof/>
                <w:lang w:val="en-ZA" w:eastAsia="en-ZA"/>
              </w:rPr>
            </w:pPr>
            <w:del w:id="242" w:author="Ian McGowan" w:date="2019-11-20T21:47:00Z">
              <w:r w:rsidRPr="00E4617A" w:rsidDel="00826ACE">
                <w:rPr>
                  <w:rFonts w:asciiTheme="minorHAnsi" w:hAnsiTheme="minorHAnsi" w:cstheme="minorHAnsi"/>
                  <w:b/>
                  <w:szCs w:val="22"/>
                </w:rPr>
                <w:delText>mvon.</w:delText>
              </w:r>
            </w:del>
            <w:proofErr w:type="spellStart"/>
            <w:proofErr w:type="gramStart"/>
            <w:ins w:id="243" w:author="Ian McGowan" w:date="2019-11-20T21:47:00Z">
              <w:r w:rsidR="00826ACE">
                <w:rPr>
                  <w:rFonts w:asciiTheme="minorHAnsi" w:hAnsiTheme="minorHAnsi" w:cstheme="minorHAnsi"/>
                  <w:b/>
                  <w:szCs w:val="22"/>
                </w:rPr>
                <w:t>mvbasic.</w:t>
              </w:r>
            </w:ins>
            <w:r>
              <w:rPr>
                <w:rFonts w:asciiTheme="minorHAnsi" w:hAnsiTheme="minorHAnsi" w:cstheme="minorHAnsi"/>
                <w:b/>
                <w:szCs w:val="22"/>
              </w:rPr>
              <w:t>UserName</w:t>
            </w:r>
            <w:proofErr w:type="spellEnd"/>
            <w:proofErr w:type="gramEnd"/>
          </w:p>
        </w:tc>
        <w:tc>
          <w:tcPr>
            <w:tcW w:w="2849" w:type="dxa"/>
            <w:shd w:val="clear" w:color="auto" w:fill="DEEAF6"/>
          </w:tcPr>
          <w:p w14:paraId="6FAFCC5F" w14:textId="021CDCF4" w:rsidR="00125BEB" w:rsidRPr="00E4617A" w:rsidRDefault="00F9395B" w:rsidP="008E4533">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240" w:type="dxa"/>
            <w:shd w:val="clear" w:color="auto" w:fill="DEEAF6"/>
          </w:tcPr>
          <w:p w14:paraId="46404382" w14:textId="77777777" w:rsidR="00125BEB" w:rsidRPr="00D75462" w:rsidRDefault="00125BEB" w:rsidP="008E4533">
            <w:pPr>
              <w:ind w:left="0"/>
              <w:rPr>
                <w:rFonts w:ascii="Calibri" w:hAnsi="Calibri"/>
                <w:noProof/>
                <w:lang w:val="en-ZA" w:eastAsia="en-ZA"/>
              </w:rPr>
            </w:pPr>
            <w:r>
              <w:rPr>
                <w:rFonts w:asciiTheme="minorHAnsi" w:hAnsiTheme="minorHAnsi" w:cstheme="minorHAnsi"/>
                <w:sz w:val="24"/>
                <w:szCs w:val="24"/>
              </w:rPr>
              <w:t xml:space="preserve">The </w:t>
            </w:r>
            <w:proofErr w:type="gramStart"/>
            <w:r>
              <w:rPr>
                <w:rFonts w:asciiTheme="minorHAnsi" w:hAnsiTheme="minorHAnsi" w:cstheme="minorHAnsi"/>
                <w:sz w:val="24"/>
                <w:szCs w:val="24"/>
              </w:rPr>
              <w:t>User name</w:t>
            </w:r>
            <w:proofErr w:type="gramEnd"/>
            <w:r>
              <w:rPr>
                <w:rFonts w:asciiTheme="minorHAnsi" w:hAnsiTheme="minorHAnsi" w:cstheme="minorHAnsi"/>
                <w:sz w:val="24"/>
                <w:szCs w:val="24"/>
              </w:rPr>
              <w:t xml:space="preserve"> to log in with</w:t>
            </w:r>
          </w:p>
        </w:tc>
      </w:tr>
      <w:tr w:rsidR="00125BEB" w:rsidRPr="00D75462" w14:paraId="626A83E6" w14:textId="77777777" w:rsidTr="008E4533">
        <w:tc>
          <w:tcPr>
            <w:tcW w:w="3312" w:type="dxa"/>
            <w:shd w:val="clear" w:color="auto" w:fill="auto"/>
          </w:tcPr>
          <w:p w14:paraId="5B8B4080" w14:textId="5C837F7B" w:rsidR="00125BEB" w:rsidRPr="00E4617A" w:rsidRDefault="00125BEB" w:rsidP="008E4533">
            <w:pPr>
              <w:ind w:left="0"/>
              <w:rPr>
                <w:rFonts w:ascii="Calibri" w:hAnsi="Calibri"/>
                <w:b/>
                <w:bCs/>
                <w:noProof/>
                <w:lang w:val="en-ZA" w:eastAsia="en-ZA"/>
              </w:rPr>
            </w:pPr>
            <w:del w:id="244" w:author="Ian McGowan" w:date="2019-11-20T21:47:00Z">
              <w:r w:rsidDel="00826ACE">
                <w:rPr>
                  <w:rFonts w:asciiTheme="minorHAnsi" w:hAnsiTheme="minorHAnsi" w:cstheme="minorHAnsi"/>
                  <w:b/>
                  <w:szCs w:val="22"/>
                </w:rPr>
                <w:delText>M</w:delText>
              </w:r>
              <w:r w:rsidRPr="00E4617A" w:rsidDel="00826ACE">
                <w:rPr>
                  <w:rFonts w:asciiTheme="minorHAnsi" w:hAnsiTheme="minorHAnsi" w:cstheme="minorHAnsi"/>
                  <w:b/>
                  <w:szCs w:val="22"/>
                </w:rPr>
                <w:delText>von.</w:delText>
              </w:r>
            </w:del>
            <w:proofErr w:type="spellStart"/>
            <w:ins w:id="245" w:author="Ian McGowan" w:date="2019-11-20T21:47:00Z">
              <w:r w:rsidR="00826ACE">
                <w:rPr>
                  <w:rFonts w:asciiTheme="minorHAnsi" w:hAnsiTheme="minorHAnsi" w:cstheme="minorHAnsi"/>
                  <w:b/>
                  <w:szCs w:val="22"/>
                </w:rPr>
                <w:t>Mvbasic.</w:t>
              </w:r>
            </w:ins>
            <w:r>
              <w:rPr>
                <w:rFonts w:asciiTheme="minorHAnsi" w:hAnsiTheme="minorHAnsi" w:cstheme="minorHAnsi"/>
                <w:b/>
                <w:szCs w:val="22"/>
              </w:rPr>
              <w:t>AccountPassword</w:t>
            </w:r>
            <w:proofErr w:type="spellEnd"/>
          </w:p>
        </w:tc>
        <w:tc>
          <w:tcPr>
            <w:tcW w:w="2849" w:type="dxa"/>
          </w:tcPr>
          <w:p w14:paraId="083645CC" w14:textId="4D730B8A" w:rsidR="00125BEB" w:rsidRDefault="00F9395B" w:rsidP="008E4533">
            <w:pPr>
              <w:ind w:left="0"/>
              <w:rPr>
                <w:rFonts w:ascii="Calibri" w:hAnsi="Calibri"/>
                <w:noProof/>
                <w:lang w:val="en-ZA" w:eastAsia="en-ZA"/>
              </w:rPr>
            </w:pPr>
            <w:r>
              <w:rPr>
                <w:rFonts w:ascii="Calibri" w:hAnsi="Calibri"/>
                <w:noProof/>
                <w:lang w:val="en-ZA" w:eastAsia="en-ZA"/>
              </w:rPr>
              <w:t>MyPassword</w:t>
            </w:r>
          </w:p>
        </w:tc>
        <w:tc>
          <w:tcPr>
            <w:tcW w:w="3240" w:type="dxa"/>
            <w:shd w:val="clear" w:color="auto" w:fill="auto"/>
          </w:tcPr>
          <w:p w14:paraId="252047AD" w14:textId="77777777" w:rsidR="00125BEB" w:rsidRPr="00D75462" w:rsidRDefault="00125BEB" w:rsidP="008E4533">
            <w:pPr>
              <w:ind w:left="0"/>
              <w:rPr>
                <w:rFonts w:ascii="Calibri" w:hAnsi="Calibri"/>
                <w:noProof/>
                <w:lang w:val="en-ZA" w:eastAsia="en-ZA"/>
              </w:rPr>
            </w:pPr>
            <w:r>
              <w:rPr>
                <w:rFonts w:ascii="Calibri" w:hAnsi="Calibri"/>
                <w:noProof/>
                <w:lang w:val="en-ZA" w:eastAsia="en-ZA"/>
              </w:rPr>
              <w:t>Specify the account password if a password is set on the account.</w:t>
            </w:r>
          </w:p>
        </w:tc>
      </w:tr>
    </w:tbl>
    <w:p w14:paraId="2B52F668" w14:textId="77777777" w:rsidR="00125BEB" w:rsidRDefault="00125BEB" w:rsidP="00125BEB">
      <w:pPr>
        <w:ind w:left="0"/>
        <w:rPr>
          <w:rFonts w:ascii="Calibri" w:hAnsi="Calibri"/>
          <w:noProof/>
          <w:lang w:val="en-ZA" w:eastAsia="en-ZA"/>
        </w:rPr>
      </w:pPr>
      <w:r>
        <w:rPr>
          <w:rFonts w:ascii="Calibri" w:hAnsi="Calibri"/>
          <w:noProof/>
          <w:lang w:val="en-ZA" w:eastAsia="en-ZA"/>
        </w:rPr>
        <w:t xml:space="preserve">MSVP must be configured for the above account and the user must have MSVP access. A record in the </w:t>
      </w:r>
      <w:r w:rsidRPr="00374EDA">
        <w:rPr>
          <w:rFonts w:ascii="Calibri" w:hAnsi="Calibri"/>
          <w:b/>
          <w:noProof/>
          <w:lang w:val="en-ZA" w:eastAsia="en-ZA"/>
        </w:rPr>
        <w:t>MD</w:t>
      </w:r>
      <w:r>
        <w:rPr>
          <w:rFonts w:ascii="Calibri" w:hAnsi="Calibri"/>
          <w:noProof/>
          <w:lang w:val="en-ZA" w:eastAsia="en-ZA"/>
        </w:rPr>
        <w:t xml:space="preserve"> called </w:t>
      </w:r>
      <w:r>
        <w:rPr>
          <w:rFonts w:ascii="Calibri" w:hAnsi="Calibri"/>
          <w:b/>
          <w:noProof/>
          <w:lang w:val="en-ZA" w:eastAsia="en-ZA"/>
        </w:rPr>
        <w:t xml:space="preserve">VSCODEFILES </w:t>
      </w:r>
      <w:r>
        <w:rPr>
          <w:rFonts w:ascii="Calibri" w:hAnsi="Calibri"/>
          <w:noProof/>
          <w:lang w:val="en-ZA" w:eastAsia="en-ZA"/>
        </w:rPr>
        <w:t>can be used as a list of available files, alternatively all files are displayed.</w:t>
      </w:r>
    </w:p>
    <w:p w14:paraId="2C0E2A37" w14:textId="77777777" w:rsidR="00695879" w:rsidRDefault="00695879">
      <w:pPr>
        <w:spacing w:before="0"/>
        <w:ind w:left="0"/>
        <w:rPr>
          <w:rFonts w:ascii="Calibri" w:hAnsi="Calibri"/>
          <w:noProof/>
          <w:lang w:val="en-ZA" w:eastAsia="en-ZA"/>
        </w:rPr>
      </w:pPr>
    </w:p>
    <w:p w14:paraId="47246404" w14:textId="77777777" w:rsidR="00695879" w:rsidRDefault="00695879">
      <w:pPr>
        <w:spacing w:before="0"/>
        <w:ind w:left="0"/>
        <w:rPr>
          <w:rFonts w:ascii="Arial" w:hAnsi="Arial"/>
          <w:b/>
          <w:noProof/>
          <w:sz w:val="28"/>
          <w:lang w:val="en-ZA" w:eastAsia="en-ZA"/>
        </w:rPr>
      </w:pPr>
      <w:r>
        <w:rPr>
          <w:noProof/>
          <w:lang w:val="en-ZA" w:eastAsia="en-ZA"/>
        </w:rPr>
        <w:br w:type="page"/>
      </w:r>
    </w:p>
    <w:p w14:paraId="1664D097" w14:textId="49792244" w:rsidR="00695879" w:rsidRDefault="00695879" w:rsidP="00695879">
      <w:pPr>
        <w:pStyle w:val="Heading2"/>
        <w:rPr>
          <w:noProof/>
          <w:lang w:val="en-ZA" w:eastAsia="en-ZA"/>
        </w:rPr>
      </w:pPr>
      <w:bookmarkStart w:id="246" w:name="_Toc19972218"/>
      <w:r>
        <w:rPr>
          <w:noProof/>
          <w:lang w:val="en-ZA" w:eastAsia="en-ZA"/>
        </w:rPr>
        <w:lastRenderedPageBreak/>
        <w:t>MVON#</w:t>
      </w:r>
      <w:bookmarkEnd w:id="246"/>
    </w:p>
    <w:p w14:paraId="34A2ED19" w14:textId="77777777" w:rsidR="00695879" w:rsidRPr="0052132F" w:rsidRDefault="00695879" w:rsidP="00695879">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696EB36B"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"folders</w:t>
      </w:r>
      <w:proofErr w:type="gramStart"/>
      <w:r w:rsidRPr="0058197A">
        <w:rPr>
          <w:rFonts w:ascii="Consolas" w:hAnsi="Consolas"/>
          <w:sz w:val="21"/>
          <w:szCs w:val="21"/>
        </w:rPr>
        <w:t>":[</w:t>
      </w:r>
      <w:proofErr w:type="gramEnd"/>
    </w:p>
    <w:p w14:paraId="56E5F9D2"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4FADC0FC"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r w:rsidRPr="0058197A">
        <w:rPr>
          <w:rFonts w:ascii="Consolas" w:hAnsi="Consolas"/>
          <w:sz w:val="21"/>
          <w:szCs w:val="21"/>
        </w:rPr>
        <w:t>uri</w:t>
      </w:r>
      <w:proofErr w:type="spellEnd"/>
      <w:r w:rsidRPr="0058197A">
        <w:rPr>
          <w:rFonts w:ascii="Consolas" w:hAnsi="Consolas"/>
          <w:sz w:val="21"/>
          <w:szCs w:val="21"/>
        </w:rPr>
        <w:t>": "</w:t>
      </w:r>
      <w:proofErr w:type="spellStart"/>
      <w:r>
        <w:rPr>
          <w:rFonts w:ascii="Consolas" w:hAnsi="Consolas"/>
          <w:sz w:val="21"/>
          <w:szCs w:val="21"/>
        </w:rPr>
        <w:t>Rest</w:t>
      </w:r>
      <w:r w:rsidRPr="0058197A">
        <w:rPr>
          <w:rFonts w:ascii="Consolas" w:hAnsi="Consolas"/>
          <w:sz w:val="21"/>
          <w:szCs w:val="21"/>
        </w:rPr>
        <w:t>FS</w:t>
      </w:r>
      <w:proofErr w:type="spellEnd"/>
      <w:r w:rsidRPr="0058197A">
        <w:rPr>
          <w:rFonts w:ascii="Consolas" w:hAnsi="Consolas"/>
          <w:sz w:val="21"/>
          <w:szCs w:val="21"/>
        </w:rPr>
        <w:t>:/",</w:t>
      </w:r>
      <w:r w:rsidRPr="0058197A">
        <w:rPr>
          <w:rFonts w:ascii="Consolas" w:hAnsi="Consolas"/>
          <w:sz w:val="21"/>
          <w:szCs w:val="21"/>
        </w:rPr>
        <w:tab/>
      </w:r>
    </w:p>
    <w:p w14:paraId="57D15944" w14:textId="0A36165E"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"name": "Account </w:t>
      </w:r>
      <w:r>
        <w:rPr>
          <w:rFonts w:ascii="Consolas" w:hAnsi="Consolas"/>
          <w:sz w:val="21"/>
          <w:szCs w:val="21"/>
        </w:rPr>
        <w:t>–</w:t>
      </w:r>
      <w:r w:rsidRPr="0058197A">
        <w:rPr>
          <w:rFonts w:ascii="Consolas" w:hAnsi="Consolas"/>
          <w:sz w:val="21"/>
          <w:szCs w:val="21"/>
        </w:rPr>
        <w:t xml:space="preserve"> </w:t>
      </w:r>
      <w:r>
        <w:rPr>
          <w:rFonts w:ascii="Consolas" w:hAnsi="Consolas"/>
          <w:sz w:val="21"/>
          <w:szCs w:val="21"/>
        </w:rPr>
        <w:t>MVON#</w:t>
      </w:r>
      <w:r w:rsidRPr="0058197A">
        <w:rPr>
          <w:rFonts w:ascii="Consolas" w:hAnsi="Consolas"/>
          <w:sz w:val="21"/>
          <w:szCs w:val="21"/>
        </w:rPr>
        <w:t>",</w:t>
      </w:r>
    </w:p>
    <w:p w14:paraId="155A57C1"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       </w:t>
      </w:r>
    </w:p>
    <w:p w14:paraId="45E5369E"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056D2B63" w14:textId="77777777" w:rsidR="00695879" w:rsidRPr="0058197A" w:rsidRDefault="00695879" w:rsidP="00695879">
      <w:pPr>
        <w:shd w:val="clear" w:color="auto" w:fill="FFFFFF"/>
        <w:spacing w:before="0" w:line="285" w:lineRule="atLeast"/>
        <w:ind w:left="0"/>
        <w:rPr>
          <w:rFonts w:ascii="Consolas" w:hAnsi="Consolas"/>
          <w:sz w:val="21"/>
          <w:szCs w:val="21"/>
        </w:rPr>
      </w:pPr>
    </w:p>
    <w:p w14:paraId="48261C3A" w14:textId="77777777"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"settings": {</w:t>
      </w:r>
    </w:p>
    <w:p w14:paraId="7915BDCD" w14:textId="2D761FFD" w:rsidR="00695879" w:rsidRPr="003F035B" w:rsidRDefault="00695879" w:rsidP="00695879">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w:t>
      </w:r>
      <w:proofErr w:type="spellStart"/>
      <w:del w:id="247" w:author="Ian McGowan" w:date="2019-11-20T21:47:00Z">
        <w:r w:rsidRPr="003F035B" w:rsidDel="00826ACE">
          <w:rPr>
            <w:rFonts w:ascii="Consolas" w:hAnsi="Consolas"/>
            <w:sz w:val="21"/>
            <w:szCs w:val="21"/>
          </w:rPr>
          <w:delText>mvon.</w:delText>
        </w:r>
      </w:del>
      <w:proofErr w:type="gramStart"/>
      <w:ins w:id="248" w:author="Ian McGowan" w:date="2019-11-20T21:47:00Z">
        <w:r w:rsidR="00826ACE">
          <w:rPr>
            <w:rFonts w:ascii="Consolas" w:hAnsi="Consolas"/>
            <w:sz w:val="21"/>
            <w:szCs w:val="21"/>
          </w:rPr>
          <w:t>mvbasic.</w:t>
        </w:r>
      </w:ins>
      <w:r w:rsidRPr="003F035B">
        <w:rPr>
          <w:rFonts w:ascii="Consolas" w:hAnsi="Consolas"/>
          <w:sz w:val="21"/>
          <w:szCs w:val="21"/>
        </w:rPr>
        <w:t>RestPath</w:t>
      </w:r>
      <w:proofErr w:type="spellEnd"/>
      <w:proofErr w:type="gramEnd"/>
      <w:r w:rsidRPr="003F035B">
        <w:rPr>
          <w:rFonts w:ascii="Consolas" w:hAnsi="Consolas"/>
          <w:sz w:val="21"/>
          <w:szCs w:val="21"/>
        </w:rPr>
        <w:t>”: “http://</w:t>
      </w:r>
      <w:r>
        <w:rPr>
          <w:rFonts w:ascii="Consolas" w:hAnsi="Consolas"/>
          <w:sz w:val="21"/>
          <w:szCs w:val="21"/>
        </w:rPr>
        <w:t>192.168.1.2</w:t>
      </w:r>
      <w:r w:rsidRPr="003F035B">
        <w:rPr>
          <w:rFonts w:ascii="Consolas" w:hAnsi="Consolas"/>
          <w:sz w:val="21"/>
          <w:szCs w:val="21"/>
        </w:rPr>
        <w:t>/</w:t>
      </w:r>
      <w:proofErr w:type="spellStart"/>
      <w:r>
        <w:rPr>
          <w:rFonts w:ascii="Consolas" w:hAnsi="Consolas"/>
          <w:sz w:val="21"/>
          <w:szCs w:val="21"/>
        </w:rPr>
        <w:t>mvonrest</w:t>
      </w:r>
      <w:proofErr w:type="spellEnd"/>
      <w:r w:rsidRPr="003F035B">
        <w:rPr>
          <w:rFonts w:ascii="Consolas" w:hAnsi="Consolas"/>
          <w:sz w:val="21"/>
          <w:szCs w:val="21"/>
        </w:rPr>
        <w:t>”,</w:t>
      </w:r>
    </w:p>
    <w:p w14:paraId="521F4E6B" w14:textId="3BC9D9EC"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del w:id="249" w:author="Ian McGowan" w:date="2019-11-20T21:47:00Z">
        <w:r w:rsidRPr="0058197A" w:rsidDel="00826ACE">
          <w:rPr>
            <w:rFonts w:ascii="Consolas" w:hAnsi="Consolas"/>
            <w:sz w:val="21"/>
            <w:szCs w:val="21"/>
          </w:rPr>
          <w:delText>mvon.</w:delText>
        </w:r>
      </w:del>
      <w:proofErr w:type="gramStart"/>
      <w:ins w:id="250" w:author="Ian McGowan" w:date="2019-11-20T21:47:00Z">
        <w:r w:rsidR="00826ACE">
          <w:rPr>
            <w:rFonts w:ascii="Consolas" w:hAnsi="Consolas"/>
            <w:sz w:val="21"/>
            <w:szCs w:val="21"/>
          </w:rPr>
          <w:t>mvbasic.</w:t>
        </w:r>
      </w:ins>
      <w:r>
        <w:rPr>
          <w:rFonts w:ascii="Consolas" w:hAnsi="Consolas"/>
          <w:sz w:val="21"/>
          <w:szCs w:val="21"/>
        </w:rPr>
        <w:t>U</w:t>
      </w:r>
      <w:r w:rsidRPr="0058197A">
        <w:rPr>
          <w:rFonts w:ascii="Consolas" w:hAnsi="Consolas"/>
          <w:sz w:val="21"/>
          <w:szCs w:val="21"/>
        </w:rPr>
        <w:t>seGateway</w:t>
      </w:r>
      <w:proofErr w:type="spellEnd"/>
      <w:proofErr w:type="gramEnd"/>
      <w:r w:rsidRPr="0058197A">
        <w:rPr>
          <w:rFonts w:ascii="Consolas" w:hAnsi="Consolas"/>
          <w:sz w:val="21"/>
          <w:szCs w:val="21"/>
        </w:rPr>
        <w:t xml:space="preserve">": </w:t>
      </w:r>
      <w:r>
        <w:rPr>
          <w:rFonts w:ascii="Consolas" w:hAnsi="Consolas"/>
          <w:sz w:val="21"/>
          <w:szCs w:val="21"/>
        </w:rPr>
        <w:t>false</w:t>
      </w:r>
      <w:r w:rsidRPr="0058197A">
        <w:rPr>
          <w:rFonts w:ascii="Consolas" w:hAnsi="Consolas"/>
          <w:sz w:val="21"/>
          <w:szCs w:val="21"/>
        </w:rPr>
        <w:t>,</w:t>
      </w:r>
      <w:r w:rsidRPr="0058197A">
        <w:rPr>
          <w:rFonts w:ascii="Consolas" w:hAnsi="Consolas"/>
          <w:sz w:val="21"/>
          <w:szCs w:val="21"/>
        </w:rPr>
        <w:tab/>
      </w:r>
      <w:r w:rsidRPr="0058197A">
        <w:rPr>
          <w:rFonts w:ascii="Consolas" w:hAnsi="Consolas"/>
          <w:sz w:val="21"/>
          <w:szCs w:val="21"/>
        </w:rPr>
        <w:tab/>
      </w:r>
      <w:r w:rsidRPr="0058197A">
        <w:rPr>
          <w:rFonts w:ascii="Consolas" w:hAnsi="Consolas"/>
          <w:sz w:val="21"/>
          <w:szCs w:val="21"/>
        </w:rPr>
        <w:tab/>
      </w:r>
    </w:p>
    <w:p w14:paraId="1FA09BA7" w14:textId="5788AFFB"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del w:id="251" w:author="Ian McGowan" w:date="2019-11-20T21:47:00Z">
        <w:r w:rsidRPr="0058197A" w:rsidDel="00826ACE">
          <w:rPr>
            <w:rFonts w:ascii="Consolas" w:hAnsi="Consolas"/>
            <w:sz w:val="21"/>
            <w:szCs w:val="21"/>
          </w:rPr>
          <w:delText>mvon.</w:delText>
        </w:r>
      </w:del>
      <w:proofErr w:type="gramStart"/>
      <w:ins w:id="252" w:author="Ian McGowan" w:date="2019-11-20T21:47:00Z">
        <w:r w:rsidR="00826ACE">
          <w:rPr>
            <w:rFonts w:ascii="Consolas" w:hAnsi="Consolas"/>
            <w:sz w:val="21"/>
            <w:szCs w:val="21"/>
          </w:rPr>
          <w:t>mvbasic.</w:t>
        </w:r>
      </w:ins>
      <w:r w:rsidRPr="0058197A">
        <w:rPr>
          <w:rFonts w:ascii="Consolas" w:hAnsi="Consolas"/>
          <w:sz w:val="21"/>
          <w:szCs w:val="21"/>
        </w:rPr>
        <w:t>UserName</w:t>
      </w:r>
      <w:proofErr w:type="spellEnd"/>
      <w:proofErr w:type="gramEnd"/>
      <w:r w:rsidRPr="0058197A">
        <w:rPr>
          <w:rFonts w:ascii="Consolas" w:hAnsi="Consolas"/>
          <w:sz w:val="21"/>
          <w:szCs w:val="21"/>
        </w:rPr>
        <w:t>": "</w:t>
      </w:r>
      <w:proofErr w:type="spellStart"/>
      <w:r>
        <w:rPr>
          <w:rFonts w:ascii="Consolas" w:hAnsi="Consolas"/>
          <w:sz w:val="21"/>
          <w:szCs w:val="21"/>
        </w:rPr>
        <w:t>MyUserName</w:t>
      </w:r>
      <w:proofErr w:type="spellEnd"/>
      <w:r>
        <w:rPr>
          <w:rFonts w:ascii="Consolas" w:hAnsi="Consolas"/>
          <w:sz w:val="21"/>
          <w:szCs w:val="21"/>
        </w:rPr>
        <w:t xml:space="preserve"> </w:t>
      </w:r>
      <w:r w:rsidRPr="0058197A">
        <w:rPr>
          <w:rFonts w:ascii="Consolas" w:hAnsi="Consolas"/>
          <w:sz w:val="21"/>
          <w:szCs w:val="21"/>
        </w:rPr>
        <w:t>",</w:t>
      </w:r>
    </w:p>
    <w:p w14:paraId="6F801282" w14:textId="46FA5E4E" w:rsidR="00695879"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del w:id="253" w:author="Ian McGowan" w:date="2019-11-20T21:47:00Z">
        <w:r w:rsidRPr="0058197A" w:rsidDel="00826ACE">
          <w:rPr>
            <w:rFonts w:ascii="Consolas" w:hAnsi="Consolas"/>
            <w:sz w:val="21"/>
            <w:szCs w:val="21"/>
          </w:rPr>
          <w:delText>mvon.</w:delText>
        </w:r>
      </w:del>
      <w:proofErr w:type="gramStart"/>
      <w:ins w:id="254" w:author="Ian McGowan" w:date="2019-11-20T21:47:00Z">
        <w:r w:rsidR="00826ACE">
          <w:rPr>
            <w:rFonts w:ascii="Consolas" w:hAnsi="Consolas"/>
            <w:sz w:val="21"/>
            <w:szCs w:val="21"/>
          </w:rPr>
          <w:t>mvbasic.</w:t>
        </w:r>
      </w:ins>
      <w:r w:rsidRPr="0058197A">
        <w:rPr>
          <w:rFonts w:ascii="Consolas" w:hAnsi="Consolas"/>
          <w:sz w:val="21"/>
          <w:szCs w:val="21"/>
        </w:rPr>
        <w:t>Password</w:t>
      </w:r>
      <w:proofErr w:type="spellEnd"/>
      <w:proofErr w:type="gramEnd"/>
      <w:r w:rsidRPr="0058197A">
        <w:rPr>
          <w:rFonts w:ascii="Consolas" w:hAnsi="Consolas"/>
          <w:sz w:val="21"/>
          <w:szCs w:val="21"/>
        </w:rPr>
        <w:t>": "</w:t>
      </w:r>
      <w:proofErr w:type="spellStart"/>
      <w:r>
        <w:rPr>
          <w:rFonts w:ascii="Consolas" w:hAnsi="Consolas"/>
          <w:sz w:val="21"/>
          <w:szCs w:val="21"/>
        </w:rPr>
        <w:t>MyPassword</w:t>
      </w:r>
      <w:proofErr w:type="spellEnd"/>
      <w:r w:rsidRPr="0058197A">
        <w:rPr>
          <w:rFonts w:ascii="Consolas" w:hAnsi="Consolas"/>
          <w:sz w:val="21"/>
          <w:szCs w:val="21"/>
        </w:rPr>
        <w:t>",</w:t>
      </w:r>
    </w:p>
    <w:p w14:paraId="66E04132" w14:textId="1D932240" w:rsidR="00695879"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del w:id="255" w:author="Ian McGowan" w:date="2019-11-20T21:47:00Z">
        <w:r w:rsidRPr="0058197A" w:rsidDel="00826ACE">
          <w:rPr>
            <w:rFonts w:ascii="Consolas" w:hAnsi="Consolas"/>
            <w:sz w:val="21"/>
            <w:szCs w:val="21"/>
          </w:rPr>
          <w:delText>mvon.</w:delText>
        </w:r>
      </w:del>
      <w:proofErr w:type="gramStart"/>
      <w:ins w:id="256" w:author="Ian McGowan" w:date="2019-11-20T21:47:00Z">
        <w:r w:rsidR="00826ACE">
          <w:rPr>
            <w:rFonts w:ascii="Consolas" w:hAnsi="Consolas"/>
            <w:sz w:val="21"/>
            <w:szCs w:val="21"/>
          </w:rPr>
          <w:t>mvbasic.</w:t>
        </w:r>
      </w:ins>
      <w:r w:rsidRPr="0058197A">
        <w:rPr>
          <w:rFonts w:ascii="Consolas" w:hAnsi="Consolas"/>
          <w:sz w:val="21"/>
          <w:szCs w:val="21"/>
        </w:rPr>
        <w:t>Account</w:t>
      </w:r>
      <w:proofErr w:type="spellEnd"/>
      <w:proofErr w:type="gramEnd"/>
      <w:r w:rsidRPr="0058197A">
        <w:rPr>
          <w:rFonts w:ascii="Consolas" w:hAnsi="Consolas"/>
          <w:sz w:val="21"/>
          <w:szCs w:val="21"/>
        </w:rPr>
        <w:t>: "</w:t>
      </w:r>
      <w:proofErr w:type="spellStart"/>
      <w:r>
        <w:rPr>
          <w:rFonts w:ascii="Consolas" w:hAnsi="Consolas"/>
          <w:sz w:val="21"/>
          <w:szCs w:val="21"/>
        </w:rPr>
        <w:t>Netbasic</w:t>
      </w:r>
      <w:proofErr w:type="spellEnd"/>
      <w:r w:rsidRPr="0058197A">
        <w:rPr>
          <w:rFonts w:ascii="Consolas" w:hAnsi="Consolas"/>
          <w:sz w:val="21"/>
          <w:szCs w:val="21"/>
        </w:rPr>
        <w:t>",</w:t>
      </w:r>
    </w:p>
    <w:p w14:paraId="6661F855" w14:textId="620F8FDE" w:rsidR="00695879"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w:t>
      </w:r>
      <w:proofErr w:type="spellStart"/>
      <w:del w:id="257" w:author="Ian McGowan" w:date="2019-11-20T21:47:00Z">
        <w:r w:rsidRPr="0058197A" w:rsidDel="00826ACE">
          <w:rPr>
            <w:rFonts w:ascii="Consolas" w:hAnsi="Consolas"/>
            <w:sz w:val="21"/>
            <w:szCs w:val="21"/>
          </w:rPr>
          <w:delText>mvon.</w:delText>
        </w:r>
      </w:del>
      <w:proofErr w:type="gramStart"/>
      <w:ins w:id="258" w:author="Ian McGowan" w:date="2019-11-20T21:47:00Z">
        <w:r w:rsidR="00826ACE">
          <w:rPr>
            <w:rFonts w:ascii="Consolas" w:hAnsi="Consolas"/>
            <w:sz w:val="21"/>
            <w:szCs w:val="21"/>
          </w:rPr>
          <w:t>mvbasic.</w:t>
        </w:r>
      </w:ins>
      <w:r>
        <w:rPr>
          <w:rFonts w:ascii="Consolas" w:hAnsi="Consolas"/>
          <w:sz w:val="21"/>
          <w:szCs w:val="21"/>
        </w:rPr>
        <w:t>RemoteDebug</w:t>
      </w:r>
      <w:proofErr w:type="spellEnd"/>
      <w:proofErr w:type="gramEnd"/>
      <w:r w:rsidRPr="0058197A">
        <w:rPr>
          <w:rFonts w:ascii="Consolas" w:hAnsi="Consolas"/>
          <w:sz w:val="21"/>
          <w:szCs w:val="21"/>
        </w:rPr>
        <w:t xml:space="preserve">": </w:t>
      </w:r>
      <w:r>
        <w:rPr>
          <w:rFonts w:ascii="Consolas" w:hAnsi="Consolas"/>
          <w:sz w:val="21"/>
          <w:szCs w:val="21"/>
        </w:rPr>
        <w:t>true</w:t>
      </w:r>
      <w:r w:rsidRPr="0058197A">
        <w:rPr>
          <w:rFonts w:ascii="Consolas" w:hAnsi="Consolas"/>
          <w:sz w:val="21"/>
          <w:szCs w:val="21"/>
        </w:rPr>
        <w:t>,</w:t>
      </w:r>
    </w:p>
    <w:p w14:paraId="1F52F1F3" w14:textId="341848BD" w:rsidR="00695879" w:rsidRPr="0058197A" w:rsidRDefault="00695879" w:rsidP="00695879">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roofErr w:type="spellStart"/>
      <w:proofErr w:type="gramStart"/>
      <w:r w:rsidRPr="0058197A">
        <w:rPr>
          <w:rFonts w:ascii="Consolas" w:hAnsi="Consolas"/>
          <w:sz w:val="21"/>
          <w:szCs w:val="21"/>
        </w:rPr>
        <w:t>files.associations</w:t>
      </w:r>
      <w:proofErr w:type="spellEnd"/>
      <w:proofErr w:type="gramEnd"/>
      <w:r w:rsidRPr="0058197A">
        <w:rPr>
          <w:rFonts w:ascii="Consolas" w:hAnsi="Consolas"/>
          <w:sz w:val="21"/>
          <w:szCs w:val="21"/>
        </w:rPr>
        <w:t>": {"*":"</w:t>
      </w:r>
      <w:proofErr w:type="spellStart"/>
      <w:del w:id="259" w:author="Ian McGowan" w:date="2019-11-20T21:47:00Z">
        <w:r w:rsidRPr="0058197A" w:rsidDel="00826ACE">
          <w:rPr>
            <w:rFonts w:ascii="Consolas" w:hAnsi="Consolas"/>
            <w:sz w:val="21"/>
            <w:szCs w:val="21"/>
          </w:rPr>
          <w:delText>mvon"</w:delText>
        </w:r>
      </w:del>
      <w:ins w:id="260" w:author="Ian McGowan" w:date="2019-11-20T21:47:00Z">
        <w:r w:rsidR="00826ACE">
          <w:rPr>
            <w:rFonts w:ascii="Consolas" w:hAnsi="Consolas"/>
            <w:sz w:val="21"/>
            <w:szCs w:val="21"/>
          </w:rPr>
          <w:t>mvbasic</w:t>
        </w:r>
        <w:proofErr w:type="spellEnd"/>
        <w:r w:rsidR="00826ACE">
          <w:rPr>
            <w:rFonts w:ascii="Consolas" w:hAnsi="Consolas"/>
            <w:sz w:val="21"/>
            <w:szCs w:val="21"/>
          </w:rPr>
          <w:t>”</w:t>
        </w:r>
      </w:ins>
      <w:r w:rsidRPr="0058197A">
        <w:rPr>
          <w:rFonts w:ascii="Consolas" w:hAnsi="Consolas"/>
          <w:sz w:val="21"/>
          <w:szCs w:val="21"/>
        </w:rPr>
        <w:t>}</w:t>
      </w:r>
    </w:p>
    <w:p w14:paraId="4C18C055" w14:textId="77777777" w:rsidR="00695879" w:rsidRPr="0052132F" w:rsidRDefault="00695879" w:rsidP="00695879">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6C975A89" w14:textId="77777777" w:rsidR="00695879" w:rsidRDefault="00695879" w:rsidP="00695879">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05793BED" w14:textId="77777777" w:rsidR="00695879" w:rsidRDefault="00695879" w:rsidP="00695879">
      <w:pPr>
        <w:shd w:val="clear" w:color="auto" w:fill="FFFFFF"/>
        <w:spacing w:before="0" w:line="285" w:lineRule="atLeast"/>
        <w:ind w:left="0"/>
        <w:rPr>
          <w:rFonts w:ascii="Consolas" w:hAnsi="Consolas"/>
          <w:color w:val="000000"/>
          <w:sz w:val="21"/>
          <w:szCs w:val="21"/>
        </w:rPr>
      </w:pPr>
    </w:p>
    <w:tbl>
      <w:tblPr>
        <w:tblW w:w="940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3312"/>
        <w:gridCol w:w="2849"/>
        <w:gridCol w:w="3240"/>
      </w:tblGrid>
      <w:tr w:rsidR="00695879" w:rsidRPr="00D75462" w14:paraId="21E201DB" w14:textId="77777777" w:rsidTr="008E4533">
        <w:tc>
          <w:tcPr>
            <w:tcW w:w="3312" w:type="dxa"/>
            <w:tcBorders>
              <w:top w:val="single" w:sz="4" w:space="0" w:color="5B9BD5"/>
              <w:left w:val="single" w:sz="4" w:space="0" w:color="5B9BD5"/>
              <w:bottom w:val="single" w:sz="4" w:space="0" w:color="5B9BD5"/>
              <w:right w:val="nil"/>
            </w:tcBorders>
            <w:shd w:val="clear" w:color="auto" w:fill="5B9BD5"/>
          </w:tcPr>
          <w:p w14:paraId="16FC93D8" w14:textId="77777777" w:rsidR="00695879" w:rsidRPr="00D75462" w:rsidRDefault="00695879" w:rsidP="008E4533">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72C08767" w14:textId="77777777" w:rsidR="00695879" w:rsidRDefault="00695879" w:rsidP="008E4533">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5F1774A0" w14:textId="77777777" w:rsidR="00695879" w:rsidRPr="00D75462" w:rsidRDefault="00695879" w:rsidP="008E4533">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695879" w:rsidRPr="00D75462" w14:paraId="41E60D01" w14:textId="77777777" w:rsidTr="008E4533">
        <w:tc>
          <w:tcPr>
            <w:tcW w:w="3312" w:type="dxa"/>
            <w:shd w:val="clear" w:color="auto" w:fill="DEEAF6"/>
          </w:tcPr>
          <w:p w14:paraId="766DFF54" w14:textId="21F31135" w:rsidR="00695879" w:rsidRPr="00D75462" w:rsidRDefault="00695879" w:rsidP="008E4533">
            <w:pPr>
              <w:ind w:left="0"/>
              <w:rPr>
                <w:rFonts w:ascii="Calibri" w:hAnsi="Calibri"/>
                <w:b/>
                <w:bCs/>
                <w:noProof/>
                <w:lang w:val="en-ZA" w:eastAsia="en-ZA"/>
              </w:rPr>
            </w:pPr>
            <w:del w:id="261" w:author="Ian McGowan" w:date="2019-11-20T21:47:00Z">
              <w:r w:rsidDel="00826ACE">
                <w:rPr>
                  <w:rFonts w:ascii="Calibri" w:hAnsi="Calibri"/>
                  <w:b/>
                  <w:bCs/>
                  <w:noProof/>
                  <w:lang w:val="en-ZA" w:eastAsia="en-ZA"/>
                </w:rPr>
                <w:delText>mvon.</w:delText>
              </w:r>
            </w:del>
            <w:ins w:id="262" w:author="Ian McGowan" w:date="2019-11-20T21:47:00Z">
              <w:r w:rsidR="00826ACE">
                <w:rPr>
                  <w:rFonts w:ascii="Calibri" w:hAnsi="Calibri"/>
                  <w:b/>
                  <w:bCs/>
                  <w:noProof/>
                  <w:lang w:val="en-ZA" w:eastAsia="en-ZA"/>
                </w:rPr>
                <w:t>mvbasic.</w:t>
              </w:r>
            </w:ins>
            <w:r>
              <w:rPr>
                <w:rFonts w:ascii="Calibri" w:hAnsi="Calibri"/>
                <w:b/>
                <w:bCs/>
                <w:noProof/>
                <w:lang w:val="en-ZA" w:eastAsia="en-ZA"/>
              </w:rPr>
              <w:t>RestPath</w:t>
            </w:r>
          </w:p>
        </w:tc>
        <w:tc>
          <w:tcPr>
            <w:tcW w:w="2849" w:type="dxa"/>
            <w:shd w:val="clear" w:color="auto" w:fill="DEEAF6"/>
          </w:tcPr>
          <w:p w14:paraId="74E9325F" w14:textId="42987761" w:rsidR="00695879" w:rsidRPr="00E4617A" w:rsidRDefault="003709D7" w:rsidP="008E4533">
            <w:pPr>
              <w:ind w:left="0"/>
              <w:rPr>
                <w:rFonts w:asciiTheme="minorHAnsi" w:hAnsiTheme="minorHAnsi" w:cstheme="minorHAnsi"/>
                <w:sz w:val="24"/>
                <w:szCs w:val="24"/>
              </w:rPr>
            </w:pPr>
            <w:hyperlink r:id="rId33" w:history="1">
              <w:r w:rsidR="00695879" w:rsidRPr="00D5708B">
                <w:rPr>
                  <w:rStyle w:val="Hyperlink"/>
                  <w:rFonts w:asciiTheme="minorHAnsi" w:hAnsiTheme="minorHAnsi" w:cstheme="minorHAnsi"/>
                  <w:sz w:val="24"/>
                  <w:szCs w:val="24"/>
                </w:rPr>
                <w:t>http://192.168.1.2/mvonrest</w:t>
              </w:r>
            </w:hyperlink>
          </w:p>
        </w:tc>
        <w:tc>
          <w:tcPr>
            <w:tcW w:w="3240" w:type="dxa"/>
            <w:shd w:val="clear" w:color="auto" w:fill="DEEAF6"/>
          </w:tcPr>
          <w:p w14:paraId="313E6644" w14:textId="14D7D802" w:rsidR="00695879" w:rsidRPr="00E4617A" w:rsidRDefault="00695879" w:rsidP="008E4533">
            <w:pPr>
              <w:ind w:left="0"/>
              <w:rPr>
                <w:rFonts w:asciiTheme="minorHAnsi" w:hAnsiTheme="minorHAnsi" w:cstheme="minorHAnsi"/>
                <w:noProof/>
                <w:lang w:val="en-ZA" w:eastAsia="en-ZA"/>
              </w:rPr>
            </w:pPr>
            <w:r>
              <w:rPr>
                <w:rFonts w:asciiTheme="minorHAnsi" w:hAnsiTheme="minorHAnsi" w:cstheme="minorHAnsi"/>
                <w:sz w:val="24"/>
                <w:szCs w:val="24"/>
              </w:rPr>
              <w:t>URL of the MVON# REST service</w:t>
            </w:r>
          </w:p>
        </w:tc>
      </w:tr>
      <w:tr w:rsidR="00695879" w:rsidRPr="00D75462" w14:paraId="632CB65A" w14:textId="77777777" w:rsidTr="008E4533">
        <w:tc>
          <w:tcPr>
            <w:tcW w:w="3312" w:type="dxa"/>
            <w:shd w:val="clear" w:color="auto" w:fill="auto"/>
          </w:tcPr>
          <w:p w14:paraId="318DB216" w14:textId="57E491F2" w:rsidR="00695879" w:rsidRPr="00374EDA" w:rsidRDefault="00695879" w:rsidP="008E4533">
            <w:pPr>
              <w:tabs>
                <w:tab w:val="right" w:pos="2389"/>
              </w:tabs>
              <w:ind w:left="0"/>
              <w:rPr>
                <w:rFonts w:ascii="Calibri" w:hAnsi="Calibri"/>
                <w:bCs/>
                <w:noProof/>
                <w:lang w:val="en-ZA" w:eastAsia="en-ZA"/>
              </w:rPr>
            </w:pPr>
            <w:del w:id="263" w:author="Ian McGowan" w:date="2019-11-20T21:47:00Z">
              <w:r w:rsidDel="00826ACE">
                <w:rPr>
                  <w:rFonts w:ascii="Calibri" w:hAnsi="Calibri"/>
                  <w:b/>
                  <w:bCs/>
                  <w:noProof/>
                  <w:lang w:val="en-ZA" w:eastAsia="en-ZA"/>
                </w:rPr>
                <w:delText>mvon.</w:delText>
              </w:r>
            </w:del>
            <w:ins w:id="264" w:author="Ian McGowan" w:date="2019-11-20T21:47:00Z">
              <w:r w:rsidR="00826ACE">
                <w:rPr>
                  <w:rFonts w:ascii="Calibri" w:hAnsi="Calibri"/>
                  <w:b/>
                  <w:bCs/>
                  <w:noProof/>
                  <w:lang w:val="en-ZA" w:eastAsia="en-ZA"/>
                </w:rPr>
                <w:t>mvbasic.</w:t>
              </w:r>
            </w:ins>
            <w:r>
              <w:rPr>
                <w:rFonts w:ascii="Calibri" w:hAnsi="Calibri"/>
                <w:b/>
                <w:bCs/>
                <w:noProof/>
                <w:lang w:val="en-ZA" w:eastAsia="en-ZA"/>
              </w:rPr>
              <w:t>UseGateway</w:t>
            </w:r>
          </w:p>
        </w:tc>
        <w:tc>
          <w:tcPr>
            <w:tcW w:w="2849" w:type="dxa"/>
          </w:tcPr>
          <w:p w14:paraId="23F5BDDA" w14:textId="5B0DDA53" w:rsidR="00695879" w:rsidRPr="00E4617A" w:rsidRDefault="00695879" w:rsidP="008E4533">
            <w:pPr>
              <w:ind w:left="0"/>
              <w:rPr>
                <w:rFonts w:asciiTheme="minorHAnsi" w:hAnsiTheme="minorHAnsi" w:cstheme="minorHAnsi"/>
                <w:sz w:val="24"/>
                <w:szCs w:val="24"/>
              </w:rPr>
            </w:pPr>
            <w:r>
              <w:rPr>
                <w:rFonts w:asciiTheme="minorHAnsi" w:hAnsiTheme="minorHAnsi" w:cstheme="minorHAnsi"/>
                <w:sz w:val="24"/>
                <w:szCs w:val="24"/>
              </w:rPr>
              <w:t>false</w:t>
            </w:r>
          </w:p>
        </w:tc>
        <w:tc>
          <w:tcPr>
            <w:tcW w:w="3240" w:type="dxa"/>
            <w:shd w:val="clear" w:color="auto" w:fill="auto"/>
          </w:tcPr>
          <w:p w14:paraId="25810F17" w14:textId="7CB46227" w:rsidR="00695879" w:rsidRPr="00D75462" w:rsidRDefault="00695879" w:rsidP="008E4533">
            <w:pPr>
              <w:ind w:left="0"/>
              <w:rPr>
                <w:rFonts w:ascii="Calibri" w:hAnsi="Calibri"/>
                <w:noProof/>
                <w:lang w:val="en-ZA" w:eastAsia="en-ZA"/>
              </w:rPr>
            </w:pPr>
            <w:r>
              <w:rPr>
                <w:rFonts w:asciiTheme="minorHAnsi" w:hAnsiTheme="minorHAnsi" w:cstheme="minorHAnsi"/>
                <w:sz w:val="24"/>
                <w:szCs w:val="24"/>
              </w:rPr>
              <w:t>Indicates that the gateway is not required and may be omitted from the configuration.</w:t>
            </w:r>
          </w:p>
        </w:tc>
      </w:tr>
      <w:tr w:rsidR="00695879" w:rsidRPr="00D75462" w14:paraId="39E63EFA" w14:textId="77777777" w:rsidTr="008E4533">
        <w:tc>
          <w:tcPr>
            <w:tcW w:w="3312" w:type="dxa"/>
            <w:shd w:val="clear" w:color="auto" w:fill="DEEAF6"/>
          </w:tcPr>
          <w:p w14:paraId="455C8219" w14:textId="5C99A932" w:rsidR="00695879" w:rsidRPr="00E4617A" w:rsidRDefault="00695879" w:rsidP="00695879">
            <w:pPr>
              <w:ind w:left="0"/>
              <w:rPr>
                <w:rFonts w:ascii="Calibri" w:hAnsi="Calibri"/>
                <w:b/>
                <w:bCs/>
                <w:noProof/>
                <w:lang w:val="en-ZA" w:eastAsia="en-ZA"/>
              </w:rPr>
            </w:pPr>
            <w:del w:id="265" w:author="Ian McGowan" w:date="2019-11-20T21:47:00Z">
              <w:r w:rsidRPr="00E4617A" w:rsidDel="00826ACE">
                <w:rPr>
                  <w:rFonts w:asciiTheme="minorHAnsi" w:hAnsiTheme="minorHAnsi" w:cstheme="minorHAnsi"/>
                  <w:b/>
                  <w:szCs w:val="22"/>
                </w:rPr>
                <w:delText>mvon.</w:delText>
              </w:r>
            </w:del>
            <w:proofErr w:type="spellStart"/>
            <w:proofErr w:type="gramStart"/>
            <w:ins w:id="266" w:author="Ian McGowan" w:date="2019-11-20T21:47:00Z">
              <w:r w:rsidR="00826ACE">
                <w:rPr>
                  <w:rFonts w:asciiTheme="minorHAnsi" w:hAnsiTheme="minorHAnsi" w:cstheme="minorHAnsi"/>
                  <w:b/>
                  <w:szCs w:val="22"/>
                </w:rPr>
                <w:t>mvbasic.</w:t>
              </w:r>
            </w:ins>
            <w:r>
              <w:rPr>
                <w:rFonts w:asciiTheme="minorHAnsi" w:hAnsiTheme="minorHAnsi" w:cstheme="minorHAnsi"/>
                <w:b/>
                <w:szCs w:val="22"/>
              </w:rPr>
              <w:t>UserName</w:t>
            </w:r>
            <w:proofErr w:type="spellEnd"/>
            <w:proofErr w:type="gramEnd"/>
          </w:p>
        </w:tc>
        <w:tc>
          <w:tcPr>
            <w:tcW w:w="2849" w:type="dxa"/>
            <w:shd w:val="clear" w:color="auto" w:fill="DEEAF6"/>
          </w:tcPr>
          <w:p w14:paraId="08F7C609" w14:textId="33B32B1E" w:rsidR="00695879" w:rsidRPr="00E4617A" w:rsidRDefault="00695879" w:rsidP="00695879">
            <w:pPr>
              <w:ind w:left="0"/>
              <w:rPr>
                <w:rFonts w:asciiTheme="minorHAnsi" w:hAnsiTheme="minorHAnsi" w:cstheme="minorHAnsi"/>
                <w:sz w:val="24"/>
                <w:szCs w:val="24"/>
              </w:rPr>
            </w:pPr>
            <w:proofErr w:type="spellStart"/>
            <w:r>
              <w:rPr>
                <w:rFonts w:asciiTheme="minorHAnsi" w:hAnsiTheme="minorHAnsi" w:cstheme="minorHAnsi"/>
                <w:sz w:val="24"/>
                <w:szCs w:val="24"/>
              </w:rPr>
              <w:t>MyUserName</w:t>
            </w:r>
            <w:proofErr w:type="spellEnd"/>
          </w:p>
        </w:tc>
        <w:tc>
          <w:tcPr>
            <w:tcW w:w="3240" w:type="dxa"/>
            <w:shd w:val="clear" w:color="auto" w:fill="DEEAF6"/>
          </w:tcPr>
          <w:p w14:paraId="24750FA7" w14:textId="7B89E78D" w:rsidR="00695879" w:rsidRPr="00D75462" w:rsidRDefault="00695879" w:rsidP="00695879">
            <w:pPr>
              <w:ind w:left="0"/>
              <w:rPr>
                <w:rFonts w:ascii="Calibri" w:hAnsi="Calibri"/>
                <w:noProof/>
                <w:lang w:val="en-ZA" w:eastAsia="en-ZA"/>
              </w:rPr>
            </w:pPr>
            <w:r>
              <w:rPr>
                <w:rFonts w:asciiTheme="minorHAnsi" w:hAnsiTheme="minorHAnsi" w:cstheme="minorHAnsi"/>
                <w:sz w:val="24"/>
                <w:szCs w:val="24"/>
              </w:rPr>
              <w:t xml:space="preserve">The </w:t>
            </w:r>
            <w:proofErr w:type="gramStart"/>
            <w:r>
              <w:rPr>
                <w:rFonts w:asciiTheme="minorHAnsi" w:hAnsiTheme="minorHAnsi" w:cstheme="minorHAnsi"/>
                <w:sz w:val="24"/>
                <w:szCs w:val="24"/>
              </w:rPr>
              <w:t>User name</w:t>
            </w:r>
            <w:proofErr w:type="gramEnd"/>
            <w:r>
              <w:rPr>
                <w:rFonts w:asciiTheme="minorHAnsi" w:hAnsiTheme="minorHAnsi" w:cstheme="minorHAnsi"/>
                <w:sz w:val="24"/>
                <w:szCs w:val="24"/>
              </w:rPr>
              <w:t xml:space="preserve"> to log in with</w:t>
            </w:r>
          </w:p>
        </w:tc>
      </w:tr>
      <w:tr w:rsidR="00695879" w:rsidRPr="00D75462" w14:paraId="5A1146B9" w14:textId="77777777" w:rsidTr="008E4533">
        <w:tc>
          <w:tcPr>
            <w:tcW w:w="3312" w:type="dxa"/>
            <w:shd w:val="clear" w:color="auto" w:fill="auto"/>
          </w:tcPr>
          <w:p w14:paraId="510AD755" w14:textId="6396FA90" w:rsidR="00695879" w:rsidRPr="00E4617A" w:rsidRDefault="00695879" w:rsidP="00695879">
            <w:pPr>
              <w:ind w:left="0"/>
              <w:rPr>
                <w:rFonts w:ascii="Calibri" w:hAnsi="Calibri"/>
                <w:b/>
                <w:bCs/>
                <w:noProof/>
                <w:lang w:val="en-ZA" w:eastAsia="en-ZA"/>
              </w:rPr>
            </w:pPr>
            <w:del w:id="267" w:author="Ian McGowan" w:date="2019-11-20T21:47:00Z">
              <w:r w:rsidDel="00826ACE">
                <w:rPr>
                  <w:rFonts w:asciiTheme="minorHAnsi" w:hAnsiTheme="minorHAnsi" w:cstheme="minorHAnsi"/>
                  <w:b/>
                  <w:szCs w:val="22"/>
                </w:rPr>
                <w:delText>m</w:delText>
              </w:r>
              <w:r w:rsidRPr="00E4617A" w:rsidDel="00826ACE">
                <w:rPr>
                  <w:rFonts w:asciiTheme="minorHAnsi" w:hAnsiTheme="minorHAnsi" w:cstheme="minorHAnsi"/>
                  <w:b/>
                  <w:szCs w:val="22"/>
                </w:rPr>
                <w:delText>von.</w:delText>
              </w:r>
            </w:del>
            <w:proofErr w:type="spellStart"/>
            <w:proofErr w:type="gramStart"/>
            <w:ins w:id="268" w:author="Ian McGowan" w:date="2019-11-20T21:47:00Z">
              <w:r w:rsidR="00826ACE">
                <w:rPr>
                  <w:rFonts w:asciiTheme="minorHAnsi" w:hAnsiTheme="minorHAnsi" w:cstheme="minorHAnsi"/>
                  <w:b/>
                  <w:szCs w:val="22"/>
                </w:rPr>
                <w:t>mvbasic.</w:t>
              </w:r>
            </w:ins>
            <w:r>
              <w:rPr>
                <w:rFonts w:asciiTheme="minorHAnsi" w:hAnsiTheme="minorHAnsi" w:cstheme="minorHAnsi"/>
                <w:b/>
                <w:szCs w:val="22"/>
              </w:rPr>
              <w:t>Password</w:t>
            </w:r>
            <w:proofErr w:type="spellEnd"/>
            <w:proofErr w:type="gramEnd"/>
          </w:p>
        </w:tc>
        <w:tc>
          <w:tcPr>
            <w:tcW w:w="2849" w:type="dxa"/>
          </w:tcPr>
          <w:p w14:paraId="27F3C1E7" w14:textId="2CA84109" w:rsidR="00695879" w:rsidRPr="00E4617A" w:rsidRDefault="00695879" w:rsidP="00695879">
            <w:pPr>
              <w:ind w:left="0"/>
              <w:rPr>
                <w:rFonts w:asciiTheme="minorHAnsi" w:hAnsiTheme="minorHAnsi" w:cstheme="minorHAnsi"/>
                <w:sz w:val="24"/>
                <w:szCs w:val="24"/>
              </w:rPr>
            </w:pPr>
            <w:r>
              <w:rPr>
                <w:rFonts w:ascii="Calibri" w:hAnsi="Calibri"/>
                <w:noProof/>
                <w:lang w:val="en-ZA" w:eastAsia="en-ZA"/>
              </w:rPr>
              <w:t>MyPassword</w:t>
            </w:r>
          </w:p>
        </w:tc>
        <w:tc>
          <w:tcPr>
            <w:tcW w:w="3240" w:type="dxa"/>
            <w:shd w:val="clear" w:color="auto" w:fill="auto"/>
          </w:tcPr>
          <w:p w14:paraId="4D629595" w14:textId="4DD3CE4F" w:rsidR="00695879" w:rsidRPr="00D75462" w:rsidRDefault="00695879" w:rsidP="00695879">
            <w:pPr>
              <w:ind w:left="0"/>
              <w:rPr>
                <w:rFonts w:ascii="Calibri" w:hAnsi="Calibri"/>
                <w:noProof/>
                <w:lang w:val="en-ZA" w:eastAsia="en-ZA"/>
              </w:rPr>
            </w:pPr>
            <w:r>
              <w:rPr>
                <w:rFonts w:ascii="Calibri" w:hAnsi="Calibri"/>
                <w:noProof/>
                <w:lang w:val="en-ZA" w:eastAsia="en-ZA"/>
              </w:rPr>
              <w:t>Specify the account password if a password is set on the account.</w:t>
            </w:r>
          </w:p>
        </w:tc>
      </w:tr>
      <w:tr w:rsidR="00695879" w:rsidRPr="00D75462" w14:paraId="611F0493" w14:textId="77777777" w:rsidTr="008E4533">
        <w:tc>
          <w:tcPr>
            <w:tcW w:w="3312" w:type="dxa"/>
            <w:shd w:val="clear" w:color="auto" w:fill="DEEAF6"/>
          </w:tcPr>
          <w:p w14:paraId="63D31FFD" w14:textId="3DE1DBFA" w:rsidR="00695879" w:rsidRPr="00E4617A" w:rsidRDefault="00695879" w:rsidP="00695879">
            <w:pPr>
              <w:ind w:left="0"/>
              <w:rPr>
                <w:rFonts w:ascii="Calibri" w:hAnsi="Calibri"/>
                <w:b/>
                <w:bCs/>
                <w:noProof/>
                <w:lang w:val="en-ZA" w:eastAsia="en-ZA"/>
              </w:rPr>
            </w:pPr>
            <w:del w:id="269" w:author="Ian McGowan" w:date="2019-11-20T21:47:00Z">
              <w:r w:rsidDel="00826ACE">
                <w:rPr>
                  <w:rFonts w:ascii="Calibri" w:hAnsi="Calibri"/>
                  <w:b/>
                  <w:bCs/>
                  <w:noProof/>
                  <w:lang w:val="en-ZA" w:eastAsia="en-ZA"/>
                </w:rPr>
                <w:delText>mvon.</w:delText>
              </w:r>
            </w:del>
            <w:ins w:id="270" w:author="Ian McGowan" w:date="2019-11-20T21:47:00Z">
              <w:r w:rsidR="00826ACE">
                <w:rPr>
                  <w:rFonts w:ascii="Calibri" w:hAnsi="Calibri"/>
                  <w:b/>
                  <w:bCs/>
                  <w:noProof/>
                  <w:lang w:val="en-ZA" w:eastAsia="en-ZA"/>
                </w:rPr>
                <w:t>mvbasic.</w:t>
              </w:r>
            </w:ins>
            <w:r>
              <w:rPr>
                <w:rFonts w:ascii="Calibri" w:hAnsi="Calibri"/>
                <w:b/>
                <w:bCs/>
                <w:noProof/>
                <w:lang w:val="en-ZA" w:eastAsia="en-ZA"/>
              </w:rPr>
              <w:t>Account</w:t>
            </w:r>
          </w:p>
        </w:tc>
        <w:tc>
          <w:tcPr>
            <w:tcW w:w="2849" w:type="dxa"/>
            <w:shd w:val="clear" w:color="auto" w:fill="DEEAF6"/>
          </w:tcPr>
          <w:p w14:paraId="357F259F" w14:textId="2DD73FC7" w:rsidR="00695879" w:rsidRPr="00E4617A" w:rsidRDefault="00695879" w:rsidP="00695879">
            <w:pPr>
              <w:ind w:left="0"/>
              <w:rPr>
                <w:rFonts w:asciiTheme="minorHAnsi" w:hAnsiTheme="minorHAnsi" w:cstheme="minorHAnsi"/>
                <w:sz w:val="24"/>
                <w:szCs w:val="24"/>
              </w:rPr>
            </w:pPr>
            <w:proofErr w:type="spellStart"/>
            <w:r>
              <w:rPr>
                <w:rFonts w:asciiTheme="minorHAnsi" w:hAnsiTheme="minorHAnsi" w:cstheme="minorHAnsi"/>
                <w:sz w:val="24"/>
                <w:szCs w:val="24"/>
              </w:rPr>
              <w:t>Netbasic</w:t>
            </w:r>
            <w:proofErr w:type="spellEnd"/>
          </w:p>
        </w:tc>
        <w:tc>
          <w:tcPr>
            <w:tcW w:w="3240" w:type="dxa"/>
            <w:shd w:val="clear" w:color="auto" w:fill="DEEAF6"/>
          </w:tcPr>
          <w:p w14:paraId="69D31023" w14:textId="0F50A863" w:rsidR="00695879" w:rsidRPr="00D75462" w:rsidRDefault="00695879" w:rsidP="00695879">
            <w:pPr>
              <w:ind w:left="0"/>
              <w:rPr>
                <w:rFonts w:ascii="Calibri" w:hAnsi="Calibri"/>
                <w:noProof/>
                <w:lang w:val="en-ZA" w:eastAsia="en-ZA"/>
              </w:rPr>
            </w:pPr>
            <w:r>
              <w:rPr>
                <w:rFonts w:ascii="Calibri" w:hAnsi="Calibri"/>
                <w:noProof/>
                <w:lang w:val="en-ZA" w:eastAsia="en-ZA"/>
              </w:rPr>
              <w:t>Name of the MVON# account you are connecting to.</w:t>
            </w:r>
          </w:p>
        </w:tc>
      </w:tr>
      <w:tr w:rsidR="00695879" w:rsidRPr="00D75462" w14:paraId="31DED081" w14:textId="77777777" w:rsidTr="008E4533">
        <w:tc>
          <w:tcPr>
            <w:tcW w:w="3312" w:type="dxa"/>
            <w:shd w:val="clear" w:color="auto" w:fill="auto"/>
          </w:tcPr>
          <w:p w14:paraId="7DFF70E3" w14:textId="245A943E" w:rsidR="00695879" w:rsidRPr="00E4617A" w:rsidRDefault="00695879" w:rsidP="00695879">
            <w:pPr>
              <w:ind w:left="0"/>
              <w:rPr>
                <w:rFonts w:ascii="Calibri" w:hAnsi="Calibri"/>
                <w:b/>
                <w:bCs/>
                <w:noProof/>
                <w:lang w:val="en-ZA" w:eastAsia="en-ZA"/>
              </w:rPr>
            </w:pPr>
            <w:del w:id="271" w:author="Ian McGowan" w:date="2019-11-20T21:47:00Z">
              <w:r w:rsidDel="00826ACE">
                <w:rPr>
                  <w:rFonts w:ascii="Calibri" w:hAnsi="Calibri"/>
                  <w:b/>
                  <w:bCs/>
                  <w:noProof/>
                  <w:lang w:val="en-ZA" w:eastAsia="en-ZA"/>
                </w:rPr>
                <w:delText>mvon.</w:delText>
              </w:r>
            </w:del>
            <w:ins w:id="272" w:author="Ian McGowan" w:date="2019-11-20T21:47:00Z">
              <w:r w:rsidR="00826ACE">
                <w:rPr>
                  <w:rFonts w:ascii="Calibri" w:hAnsi="Calibri"/>
                  <w:b/>
                  <w:bCs/>
                  <w:noProof/>
                  <w:lang w:val="en-ZA" w:eastAsia="en-ZA"/>
                </w:rPr>
                <w:t>mvbasic.</w:t>
              </w:r>
            </w:ins>
            <w:r>
              <w:rPr>
                <w:rFonts w:ascii="Calibri" w:hAnsi="Calibri"/>
                <w:b/>
                <w:bCs/>
                <w:noProof/>
                <w:lang w:val="en-ZA" w:eastAsia="en-ZA"/>
              </w:rPr>
              <w:t>RemoteDebug</w:t>
            </w:r>
          </w:p>
        </w:tc>
        <w:tc>
          <w:tcPr>
            <w:tcW w:w="2849" w:type="dxa"/>
          </w:tcPr>
          <w:p w14:paraId="4B9AAD79" w14:textId="16732FB7" w:rsidR="00695879" w:rsidRDefault="00695879" w:rsidP="00695879">
            <w:pPr>
              <w:ind w:left="0"/>
              <w:rPr>
                <w:rFonts w:ascii="Calibri" w:hAnsi="Calibri"/>
                <w:noProof/>
                <w:lang w:val="en-ZA" w:eastAsia="en-ZA"/>
              </w:rPr>
            </w:pPr>
            <w:r>
              <w:rPr>
                <w:rFonts w:ascii="Calibri" w:hAnsi="Calibri"/>
                <w:noProof/>
                <w:lang w:val="en-ZA" w:eastAsia="en-ZA"/>
              </w:rPr>
              <w:t>True</w:t>
            </w:r>
          </w:p>
        </w:tc>
        <w:tc>
          <w:tcPr>
            <w:tcW w:w="3240" w:type="dxa"/>
            <w:shd w:val="clear" w:color="auto" w:fill="auto"/>
          </w:tcPr>
          <w:p w14:paraId="07FDE249" w14:textId="31416A3B" w:rsidR="00695879" w:rsidRPr="00D75462" w:rsidRDefault="00695879" w:rsidP="00695879">
            <w:pPr>
              <w:ind w:left="0"/>
              <w:rPr>
                <w:rFonts w:ascii="Calibri" w:hAnsi="Calibri"/>
                <w:noProof/>
                <w:lang w:val="en-ZA" w:eastAsia="en-ZA"/>
              </w:rPr>
            </w:pPr>
            <w:r>
              <w:rPr>
                <w:rFonts w:ascii="Calibri" w:hAnsi="Calibri"/>
                <w:noProof/>
                <w:lang w:val="en-ZA" w:eastAsia="en-ZA"/>
              </w:rPr>
              <w:t>This enables the MVON# remote debugging feature allowing a rich debugging environment in VSCODE</w:t>
            </w:r>
          </w:p>
        </w:tc>
      </w:tr>
    </w:tbl>
    <w:p w14:paraId="4BF1B15D" w14:textId="0D94A112" w:rsidR="00695879" w:rsidRDefault="00695879" w:rsidP="00695879">
      <w:pPr>
        <w:ind w:left="0"/>
        <w:rPr>
          <w:rFonts w:ascii="Calibri" w:hAnsi="Calibri"/>
          <w:noProof/>
          <w:lang w:val="en-ZA" w:eastAsia="en-ZA"/>
        </w:rPr>
      </w:pPr>
      <w:r>
        <w:rPr>
          <w:rFonts w:ascii="Calibri" w:hAnsi="Calibri"/>
          <w:noProof/>
          <w:lang w:val="en-ZA" w:eastAsia="en-ZA"/>
        </w:rPr>
        <w:t>MVON# connects differently from other MV servers.  It does not require the MVGateway service, providing a direct connection through the MVON# REST server.  You must have this server configured before connecting.</w:t>
      </w:r>
    </w:p>
    <w:p w14:paraId="7CCFC96F" w14:textId="4A65522B" w:rsidR="0010353D" w:rsidRDefault="0010353D">
      <w:pPr>
        <w:spacing w:before="0"/>
        <w:ind w:left="0"/>
        <w:rPr>
          <w:rFonts w:ascii="Calibri" w:hAnsi="Calibri"/>
          <w:noProof/>
          <w:lang w:val="en-ZA" w:eastAsia="en-ZA"/>
        </w:rPr>
      </w:pPr>
      <w:r>
        <w:rPr>
          <w:rFonts w:ascii="Calibri" w:hAnsi="Calibri"/>
          <w:noProof/>
          <w:lang w:val="en-ZA" w:eastAsia="en-ZA"/>
        </w:rPr>
        <w:br w:type="page"/>
      </w:r>
    </w:p>
    <w:p w14:paraId="4A6F99E4" w14:textId="51E629C7" w:rsidR="00334EA8" w:rsidRDefault="00334EA8" w:rsidP="00334EA8">
      <w:pPr>
        <w:pStyle w:val="Heading2"/>
        <w:rPr>
          <w:noProof/>
          <w:lang w:val="en-ZA" w:eastAsia="en-ZA"/>
        </w:rPr>
      </w:pPr>
      <w:bookmarkStart w:id="273" w:name="_Toc19972219"/>
      <w:r>
        <w:rPr>
          <w:noProof/>
          <w:lang w:val="en-ZA" w:eastAsia="en-ZA"/>
        </w:rPr>
        <w:lastRenderedPageBreak/>
        <w:t xml:space="preserve">Associating Programs with </w:t>
      </w:r>
      <w:r w:rsidR="00EE3E5B">
        <w:rPr>
          <w:noProof/>
          <w:lang w:val="en-ZA" w:eastAsia="en-ZA"/>
        </w:rPr>
        <w:t xml:space="preserve">the </w:t>
      </w:r>
      <w:r>
        <w:rPr>
          <w:noProof/>
          <w:lang w:val="en-ZA" w:eastAsia="en-ZA"/>
        </w:rPr>
        <w:t>MV</w:t>
      </w:r>
      <w:r w:rsidR="00EE3E5B">
        <w:rPr>
          <w:noProof/>
          <w:lang w:val="en-ZA" w:eastAsia="en-ZA"/>
        </w:rPr>
        <w:t>extension</w:t>
      </w:r>
      <w:bookmarkEnd w:id="273"/>
    </w:p>
    <w:p w14:paraId="366FA642" w14:textId="77777777" w:rsidR="00334EA8" w:rsidRDefault="00334EA8" w:rsidP="006E6C56">
      <w:pPr>
        <w:ind w:left="0"/>
        <w:rPr>
          <w:rFonts w:ascii="Calibri" w:hAnsi="Calibri"/>
          <w:noProof/>
          <w:lang w:val="en-ZA" w:eastAsia="en-ZA"/>
        </w:rPr>
      </w:pPr>
    </w:p>
    <w:p w14:paraId="7449F110" w14:textId="22547D29" w:rsidR="00334EA8" w:rsidRDefault="00334EA8" w:rsidP="006E6C56">
      <w:pPr>
        <w:ind w:left="0"/>
        <w:rPr>
          <w:rFonts w:ascii="Calibri" w:hAnsi="Calibri"/>
          <w:noProof/>
          <w:lang w:val="en-ZA" w:eastAsia="en-ZA"/>
        </w:rPr>
      </w:pPr>
      <w:r>
        <w:rPr>
          <w:rFonts w:ascii="Calibri" w:hAnsi="Calibri"/>
          <w:noProof/>
          <w:lang w:val="en-ZA" w:eastAsia="en-ZA"/>
        </w:rPr>
        <w:t>Most programming languages have an extension that say</w:t>
      </w:r>
      <w:r w:rsidR="00125BEB">
        <w:rPr>
          <w:rFonts w:ascii="Calibri" w:hAnsi="Calibri"/>
          <w:noProof/>
          <w:lang w:val="en-ZA" w:eastAsia="en-ZA"/>
        </w:rPr>
        <w:t>s</w:t>
      </w:r>
      <w:r>
        <w:rPr>
          <w:rFonts w:ascii="Calibri" w:hAnsi="Calibri"/>
          <w:noProof/>
          <w:lang w:val="en-ZA" w:eastAsia="en-ZA"/>
        </w:rPr>
        <w:t xml:space="preserve"> what language it is. Python is .py, C# is .cs etc</w:t>
      </w:r>
      <w:r w:rsidR="00125BEB">
        <w:rPr>
          <w:rFonts w:ascii="Calibri" w:hAnsi="Calibri"/>
          <w:noProof/>
          <w:lang w:val="en-ZA" w:eastAsia="en-ZA"/>
        </w:rPr>
        <w:t>.</w:t>
      </w:r>
      <w:r>
        <w:rPr>
          <w:rFonts w:ascii="Calibri" w:hAnsi="Calibri"/>
          <w:noProof/>
          <w:lang w:val="en-ZA" w:eastAsia="en-ZA"/>
        </w:rPr>
        <w:t xml:space="preserve">  </w:t>
      </w:r>
      <w:r w:rsidR="00166C58">
        <w:rPr>
          <w:rFonts w:ascii="Calibri" w:hAnsi="Calibri"/>
          <w:noProof/>
          <w:lang w:val="en-ZA" w:eastAsia="en-ZA"/>
        </w:rPr>
        <w:t>MV Basic</w:t>
      </w:r>
      <w:r w:rsidR="00125BEB">
        <w:rPr>
          <w:rFonts w:ascii="Calibri" w:hAnsi="Calibri"/>
          <w:noProof/>
          <w:lang w:val="en-ZA" w:eastAsia="en-ZA"/>
        </w:rPr>
        <w:t xml:space="preserve"> typicalls</w:t>
      </w:r>
      <w:r>
        <w:rPr>
          <w:rFonts w:ascii="Calibri" w:hAnsi="Calibri"/>
          <w:noProof/>
          <w:lang w:val="en-ZA" w:eastAsia="en-ZA"/>
        </w:rPr>
        <w:t xml:space="preserve"> does not follow this concept.</w:t>
      </w:r>
    </w:p>
    <w:p w14:paraId="3DBAD0EB" w14:textId="77777777" w:rsidR="00125BEB" w:rsidRDefault="00125BEB" w:rsidP="006E6C56">
      <w:pPr>
        <w:ind w:left="0"/>
        <w:rPr>
          <w:rFonts w:ascii="Calibri" w:hAnsi="Calibri"/>
          <w:noProof/>
          <w:lang w:val="en-ZA" w:eastAsia="en-ZA"/>
        </w:rPr>
      </w:pPr>
    </w:p>
    <w:p w14:paraId="53B1F0C4" w14:textId="2284BB42" w:rsidR="00334EA8" w:rsidRDefault="00334EA8" w:rsidP="006E6C56">
      <w:pPr>
        <w:ind w:left="0"/>
        <w:rPr>
          <w:rFonts w:ascii="Calibri" w:hAnsi="Calibri"/>
          <w:noProof/>
          <w:lang w:val="en-ZA" w:eastAsia="en-ZA"/>
        </w:rPr>
      </w:pPr>
      <w:r>
        <w:rPr>
          <w:rFonts w:ascii="Calibri" w:hAnsi="Calibri"/>
          <w:noProof/>
          <w:lang w:val="en-ZA" w:eastAsia="en-ZA"/>
        </w:rPr>
        <w:t xml:space="preserve">In order to </w:t>
      </w:r>
      <w:r w:rsidR="00125BEB">
        <w:rPr>
          <w:rFonts w:ascii="Calibri" w:hAnsi="Calibri"/>
          <w:noProof/>
          <w:lang w:val="en-ZA" w:eastAsia="en-ZA"/>
        </w:rPr>
        <w:t xml:space="preserve">tell VSCODE </w:t>
      </w:r>
      <w:r>
        <w:rPr>
          <w:rFonts w:ascii="Calibri" w:hAnsi="Calibri"/>
          <w:noProof/>
          <w:lang w:val="en-ZA" w:eastAsia="en-ZA"/>
        </w:rPr>
        <w:t>that we are editing a</w:t>
      </w:r>
      <w:r w:rsidR="00125BEB">
        <w:rPr>
          <w:rFonts w:ascii="Calibri" w:hAnsi="Calibri"/>
          <w:noProof/>
          <w:lang w:val="en-ZA" w:eastAsia="en-ZA"/>
        </w:rPr>
        <w:t xml:space="preserve"> MV</w:t>
      </w:r>
      <w:r>
        <w:rPr>
          <w:rFonts w:ascii="Calibri" w:hAnsi="Calibri"/>
          <w:noProof/>
          <w:lang w:val="en-ZA" w:eastAsia="en-ZA"/>
        </w:rPr>
        <w:t xml:space="preserve"> BASIC program</w:t>
      </w:r>
      <w:r w:rsidR="00125BEB">
        <w:rPr>
          <w:rFonts w:ascii="Calibri" w:hAnsi="Calibri"/>
          <w:noProof/>
          <w:lang w:val="en-ZA" w:eastAsia="en-ZA"/>
        </w:rPr>
        <w:t xml:space="preserve"> in order</w:t>
      </w:r>
      <w:r>
        <w:rPr>
          <w:rFonts w:ascii="Calibri" w:hAnsi="Calibri"/>
          <w:noProof/>
          <w:lang w:val="en-ZA" w:eastAsia="en-ZA"/>
        </w:rPr>
        <w:t xml:space="preserve"> to enable Syntax highlighting. Intellisense</w:t>
      </w:r>
      <w:r w:rsidR="00125BEB">
        <w:rPr>
          <w:rFonts w:ascii="Calibri" w:hAnsi="Calibri"/>
          <w:noProof/>
          <w:lang w:val="en-ZA" w:eastAsia="en-ZA"/>
        </w:rPr>
        <w:t xml:space="preserve">, </w:t>
      </w:r>
      <w:r>
        <w:rPr>
          <w:rFonts w:ascii="Calibri" w:hAnsi="Calibri"/>
          <w:noProof/>
          <w:lang w:val="en-ZA" w:eastAsia="en-ZA"/>
        </w:rPr>
        <w:t>Linting</w:t>
      </w:r>
      <w:r w:rsidR="00125BEB">
        <w:rPr>
          <w:rFonts w:ascii="Calibri" w:hAnsi="Calibri"/>
          <w:noProof/>
          <w:lang w:val="en-ZA" w:eastAsia="en-ZA"/>
        </w:rPr>
        <w:t xml:space="preserve"> and other features</w:t>
      </w:r>
      <w:r>
        <w:rPr>
          <w:rFonts w:ascii="Calibri" w:hAnsi="Calibri"/>
          <w:noProof/>
          <w:lang w:val="en-ZA" w:eastAsia="en-ZA"/>
        </w:rPr>
        <w:t xml:space="preserve">, we need to tell VSCODE that files in the Workspace are linked to </w:t>
      </w:r>
      <w:r w:rsidR="00125BEB">
        <w:rPr>
          <w:rFonts w:ascii="Calibri" w:hAnsi="Calibri"/>
          <w:noProof/>
          <w:lang w:val="en-ZA" w:eastAsia="en-ZA"/>
        </w:rPr>
        <w:t xml:space="preserve">this </w:t>
      </w:r>
      <w:r>
        <w:rPr>
          <w:rFonts w:ascii="Calibri" w:hAnsi="Calibri"/>
          <w:noProof/>
          <w:lang w:val="en-ZA" w:eastAsia="en-ZA"/>
        </w:rPr>
        <w:t>MV</w:t>
      </w:r>
      <w:r w:rsidR="00125BEB">
        <w:rPr>
          <w:rFonts w:ascii="Calibri" w:hAnsi="Calibri"/>
          <w:noProof/>
          <w:lang w:val="en-ZA" w:eastAsia="en-ZA"/>
        </w:rPr>
        <w:t xml:space="preserve"> BASIC extension</w:t>
      </w:r>
      <w:r>
        <w:rPr>
          <w:rFonts w:ascii="Calibri" w:hAnsi="Calibri"/>
          <w:noProof/>
          <w:lang w:val="en-ZA" w:eastAsia="en-ZA"/>
        </w:rPr>
        <w:t>. This is achieved by adding the following setting to your Workspace settings</w:t>
      </w:r>
      <w:r w:rsidR="00125BEB">
        <w:rPr>
          <w:rFonts w:ascii="Calibri" w:hAnsi="Calibri"/>
          <w:noProof/>
          <w:lang w:val="en-ZA" w:eastAsia="en-ZA"/>
        </w:rPr>
        <w:t xml:space="preserve"> (see </w:t>
      </w:r>
      <w:r w:rsidR="00125BEB" w:rsidRPr="000F4CA0">
        <w:rPr>
          <w:rFonts w:ascii="Calibri" w:hAnsi="Calibri"/>
          <w:noProof/>
          <w:color w:val="FF0000"/>
          <w:lang w:val="en-ZA" w:eastAsia="en-ZA"/>
        </w:rPr>
        <w:t>red</w:t>
      </w:r>
      <w:r w:rsidR="00125BEB">
        <w:rPr>
          <w:rFonts w:ascii="Calibri" w:hAnsi="Calibri"/>
          <w:noProof/>
          <w:lang w:val="en-ZA" w:eastAsia="en-ZA"/>
        </w:rPr>
        <w:t xml:space="preserve"> highlight below)</w:t>
      </w:r>
      <w:r>
        <w:rPr>
          <w:rFonts w:ascii="Calibri" w:hAnsi="Calibri"/>
          <w:noProof/>
          <w:lang w:val="en-ZA" w:eastAsia="en-ZA"/>
        </w:rPr>
        <w:t>.</w:t>
      </w:r>
    </w:p>
    <w:p w14:paraId="6C6E7614" w14:textId="77777777" w:rsidR="00334EA8" w:rsidRDefault="00334EA8" w:rsidP="006E6C56">
      <w:pPr>
        <w:ind w:left="0"/>
        <w:rPr>
          <w:rFonts w:ascii="Calibri" w:hAnsi="Calibri"/>
          <w:noProof/>
          <w:lang w:val="en-ZA" w:eastAsia="en-ZA"/>
        </w:rPr>
      </w:pPr>
    </w:p>
    <w:p w14:paraId="64B4C62A" w14:textId="77777777" w:rsidR="00334EA8" w:rsidRPr="00334EA8" w:rsidRDefault="00334EA8" w:rsidP="00334EA8">
      <w:pPr>
        <w:shd w:val="clear" w:color="auto" w:fill="FFFFFF"/>
        <w:spacing w:before="0" w:line="285" w:lineRule="atLeast"/>
        <w:ind w:left="0"/>
        <w:rPr>
          <w:rFonts w:ascii="Consolas" w:hAnsi="Consolas"/>
          <w:color w:val="000000"/>
          <w:sz w:val="21"/>
          <w:szCs w:val="21"/>
        </w:rPr>
      </w:pPr>
      <w:r w:rsidRPr="00334EA8">
        <w:rPr>
          <w:rFonts w:ascii="Consolas" w:hAnsi="Consolas"/>
          <w:color w:val="000000"/>
          <w:sz w:val="21"/>
          <w:szCs w:val="21"/>
        </w:rPr>
        <w:t>{</w:t>
      </w:r>
    </w:p>
    <w:p w14:paraId="06231E7D"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"folders</w:t>
      </w:r>
      <w:proofErr w:type="gramStart"/>
      <w:r w:rsidRPr="000F4CA0">
        <w:rPr>
          <w:rFonts w:ascii="Consolas" w:hAnsi="Consolas"/>
          <w:sz w:val="21"/>
          <w:szCs w:val="21"/>
        </w:rPr>
        <w:t>":[</w:t>
      </w:r>
      <w:proofErr w:type="gramEnd"/>
    </w:p>
    <w:p w14:paraId="0C55641A"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42EDDFE2"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roofErr w:type="spellStart"/>
      <w:r w:rsidRPr="000F4CA0">
        <w:rPr>
          <w:rFonts w:ascii="Consolas" w:hAnsi="Consolas"/>
          <w:sz w:val="21"/>
          <w:szCs w:val="21"/>
        </w:rPr>
        <w:t>uri</w:t>
      </w:r>
      <w:proofErr w:type="spellEnd"/>
      <w:r w:rsidRPr="000F4CA0">
        <w:rPr>
          <w:rFonts w:ascii="Consolas" w:hAnsi="Consolas"/>
          <w:sz w:val="21"/>
          <w:szCs w:val="21"/>
        </w:rPr>
        <w:t xml:space="preserve">": </w:t>
      </w:r>
      <w:r w:rsidR="0033795C" w:rsidRPr="000F4CA0">
        <w:rPr>
          <w:rFonts w:ascii="Consolas" w:hAnsi="Consolas"/>
          <w:sz w:val="21"/>
          <w:szCs w:val="21"/>
        </w:rPr>
        <w:t>"</w:t>
      </w:r>
      <w:proofErr w:type="spellStart"/>
      <w:r w:rsidR="0033795C" w:rsidRPr="000F4CA0">
        <w:rPr>
          <w:rFonts w:ascii="Consolas" w:hAnsi="Consolas"/>
          <w:sz w:val="21"/>
          <w:szCs w:val="21"/>
        </w:rPr>
        <w:t>Rest</w:t>
      </w:r>
      <w:r w:rsidRPr="000F4CA0">
        <w:rPr>
          <w:rFonts w:ascii="Consolas" w:hAnsi="Consolas"/>
          <w:sz w:val="21"/>
          <w:szCs w:val="21"/>
        </w:rPr>
        <w:t>FS</w:t>
      </w:r>
      <w:proofErr w:type="spellEnd"/>
      <w:r w:rsidRPr="000F4CA0">
        <w:rPr>
          <w:rFonts w:ascii="Consolas" w:hAnsi="Consolas"/>
          <w:sz w:val="21"/>
          <w:szCs w:val="21"/>
        </w:rPr>
        <w:t>:/",</w:t>
      </w:r>
    </w:p>
    <w:p w14:paraId="3AB2C1E9"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"name": "Account - DEMO",</w:t>
      </w:r>
    </w:p>
    <w:p w14:paraId="76C5D531"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       </w:t>
      </w:r>
    </w:p>
    <w:p w14:paraId="1E90B8EE"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31134D51"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"settings": {</w:t>
      </w:r>
    </w:p>
    <w:p w14:paraId="4C89E182" w14:textId="694C234F"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roofErr w:type="spellStart"/>
      <w:del w:id="274" w:author="Ian McGowan" w:date="2019-11-20T21:47:00Z">
        <w:r w:rsidRPr="000F4CA0" w:rsidDel="00826ACE">
          <w:rPr>
            <w:rFonts w:ascii="Consolas" w:hAnsi="Consolas"/>
            <w:sz w:val="21"/>
            <w:szCs w:val="21"/>
          </w:rPr>
          <w:delText>mvon.</w:delText>
        </w:r>
      </w:del>
      <w:proofErr w:type="gramStart"/>
      <w:ins w:id="275" w:author="Ian McGowan" w:date="2019-11-20T21:47:00Z">
        <w:r w:rsidR="00826ACE">
          <w:rPr>
            <w:rFonts w:ascii="Consolas" w:hAnsi="Consolas"/>
            <w:sz w:val="21"/>
            <w:szCs w:val="21"/>
          </w:rPr>
          <w:t>mvbasic.</w:t>
        </w:r>
      </w:ins>
      <w:r w:rsidR="0010353D" w:rsidRPr="000F4CA0">
        <w:rPr>
          <w:rFonts w:ascii="Consolas" w:hAnsi="Consolas"/>
          <w:sz w:val="21"/>
          <w:szCs w:val="21"/>
        </w:rPr>
        <w:t>RestPath</w:t>
      </w:r>
      <w:proofErr w:type="spellEnd"/>
      <w:proofErr w:type="gramEnd"/>
      <w:r w:rsidRPr="000F4CA0">
        <w:rPr>
          <w:rFonts w:ascii="Consolas" w:hAnsi="Consolas"/>
          <w:sz w:val="21"/>
          <w:szCs w:val="21"/>
        </w:rPr>
        <w:t>": "</w:t>
      </w:r>
      <w:r w:rsidR="0010353D" w:rsidRPr="000F4CA0">
        <w:rPr>
          <w:rFonts w:ascii="Consolas" w:hAnsi="Consolas"/>
          <w:sz w:val="21"/>
          <w:szCs w:val="21"/>
        </w:rPr>
        <w:t>http://localhost/mvonrest</w:t>
      </w:r>
      <w:r w:rsidRPr="000F4CA0">
        <w:rPr>
          <w:rFonts w:ascii="Consolas" w:hAnsi="Consolas"/>
          <w:sz w:val="21"/>
          <w:szCs w:val="21"/>
        </w:rPr>
        <w:t>",</w:t>
      </w:r>
    </w:p>
    <w:p w14:paraId="609D2432" w14:textId="01ECB1FB" w:rsidR="00334EA8" w:rsidRPr="000F4CA0" w:rsidRDefault="00334EA8" w:rsidP="00334EA8">
      <w:pPr>
        <w:shd w:val="clear" w:color="auto" w:fill="FFFFFF"/>
        <w:spacing w:before="0" w:line="285" w:lineRule="atLeast"/>
        <w:ind w:left="0"/>
        <w:rPr>
          <w:rFonts w:ascii="Consolas" w:hAnsi="Consolas"/>
          <w:color w:val="FF0000"/>
          <w:sz w:val="21"/>
          <w:szCs w:val="21"/>
        </w:rPr>
      </w:pPr>
      <w:r w:rsidRPr="000F4CA0">
        <w:rPr>
          <w:rFonts w:ascii="Consolas" w:hAnsi="Consolas"/>
          <w:sz w:val="21"/>
          <w:szCs w:val="21"/>
        </w:rPr>
        <w:t>        </w:t>
      </w:r>
      <w:r w:rsidRPr="000F4CA0">
        <w:rPr>
          <w:rFonts w:ascii="Consolas" w:hAnsi="Consolas"/>
          <w:color w:val="FF0000"/>
          <w:sz w:val="21"/>
          <w:szCs w:val="21"/>
        </w:rPr>
        <w:t>"</w:t>
      </w:r>
      <w:proofErr w:type="spellStart"/>
      <w:proofErr w:type="gramStart"/>
      <w:r w:rsidRPr="000F4CA0">
        <w:rPr>
          <w:rFonts w:ascii="Consolas" w:hAnsi="Consolas"/>
          <w:color w:val="FF0000"/>
          <w:sz w:val="21"/>
          <w:szCs w:val="21"/>
        </w:rPr>
        <w:t>files.associations</w:t>
      </w:r>
      <w:proofErr w:type="spellEnd"/>
      <w:proofErr w:type="gramEnd"/>
      <w:r w:rsidRPr="000F4CA0">
        <w:rPr>
          <w:rFonts w:ascii="Consolas" w:hAnsi="Consolas"/>
          <w:color w:val="FF0000"/>
          <w:sz w:val="21"/>
          <w:szCs w:val="21"/>
        </w:rPr>
        <w:t>": {"*":"</w:t>
      </w:r>
      <w:proofErr w:type="spellStart"/>
      <w:del w:id="276" w:author="Ian McGowan" w:date="2019-11-20T21:47:00Z">
        <w:r w:rsidRPr="000F4CA0" w:rsidDel="00826ACE">
          <w:rPr>
            <w:rFonts w:ascii="Consolas" w:hAnsi="Consolas"/>
            <w:color w:val="FF0000"/>
            <w:sz w:val="21"/>
            <w:szCs w:val="21"/>
          </w:rPr>
          <w:delText>mvon"</w:delText>
        </w:r>
      </w:del>
      <w:ins w:id="277" w:author="Ian McGowan" w:date="2019-11-20T21:47:00Z">
        <w:r w:rsidR="00826ACE">
          <w:rPr>
            <w:rFonts w:ascii="Consolas" w:hAnsi="Consolas"/>
            <w:color w:val="FF0000"/>
            <w:sz w:val="21"/>
            <w:szCs w:val="21"/>
          </w:rPr>
          <w:t>mvbasic</w:t>
        </w:r>
        <w:proofErr w:type="spellEnd"/>
        <w:r w:rsidR="00826ACE">
          <w:rPr>
            <w:rFonts w:ascii="Consolas" w:hAnsi="Consolas"/>
            <w:color w:val="FF0000"/>
            <w:sz w:val="21"/>
            <w:szCs w:val="21"/>
          </w:rPr>
          <w:t>”</w:t>
        </w:r>
      </w:ins>
      <w:r w:rsidRPr="000F4CA0">
        <w:rPr>
          <w:rFonts w:ascii="Consolas" w:hAnsi="Consolas"/>
          <w:color w:val="FF0000"/>
          <w:sz w:val="21"/>
          <w:szCs w:val="21"/>
        </w:rPr>
        <w:t>}</w:t>
      </w:r>
    </w:p>
    <w:p w14:paraId="0782888E"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35BD62C3"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w:t>
      </w:r>
    </w:p>
    <w:p w14:paraId="3D82AF01" w14:textId="59108EC5" w:rsidR="00334EA8" w:rsidRDefault="00E53E0E" w:rsidP="00E53E0E">
      <w:pPr>
        <w:pStyle w:val="Heading2"/>
        <w:rPr>
          <w:noProof/>
          <w:lang w:val="en-ZA" w:eastAsia="en-ZA"/>
        </w:rPr>
      </w:pPr>
      <w:bookmarkStart w:id="278" w:name="_Toc19972220"/>
      <w:r>
        <w:rPr>
          <w:noProof/>
          <w:lang w:val="en-ZA" w:eastAsia="en-ZA"/>
        </w:rPr>
        <w:t xml:space="preserve">Additional </w:t>
      </w:r>
      <w:r w:rsidR="00166C58">
        <w:rPr>
          <w:noProof/>
          <w:lang w:val="en-ZA" w:eastAsia="en-ZA"/>
        </w:rPr>
        <w:t>MultiValue Basic</w:t>
      </w:r>
      <w:r>
        <w:rPr>
          <w:noProof/>
          <w:lang w:val="en-ZA" w:eastAsia="en-ZA"/>
        </w:rPr>
        <w:t xml:space="preserve"> Developer Settings</w:t>
      </w:r>
      <w:bookmarkEnd w:id="278"/>
    </w:p>
    <w:p w14:paraId="59807CDF" w14:textId="77777777" w:rsidR="00E53E0E" w:rsidRDefault="00E53E0E" w:rsidP="006E6C56">
      <w:pPr>
        <w:ind w:left="0"/>
        <w:rPr>
          <w:rFonts w:ascii="Calibri" w:hAnsi="Calibri"/>
          <w:noProof/>
          <w:lang w:val="en-ZA" w:eastAsia="en-ZA"/>
        </w:rPr>
      </w:pPr>
    </w:p>
    <w:p w14:paraId="31436A1A" w14:textId="73F1BAB7" w:rsidR="00E53E0E" w:rsidRDefault="00E4617A" w:rsidP="006E6C56">
      <w:pPr>
        <w:ind w:left="0"/>
        <w:rPr>
          <w:rFonts w:ascii="Calibri" w:hAnsi="Calibri"/>
          <w:noProof/>
          <w:lang w:val="en-ZA" w:eastAsia="en-ZA"/>
        </w:rPr>
      </w:pPr>
      <w:r>
        <w:rPr>
          <w:rFonts w:ascii="Calibri" w:hAnsi="Calibri"/>
          <w:noProof/>
          <w:lang w:val="en-ZA" w:eastAsia="en-ZA"/>
        </w:rPr>
        <w:t xml:space="preserve">The following settings are availabel to customise your VSCODE </w:t>
      </w:r>
      <w:r w:rsidR="00166C58">
        <w:rPr>
          <w:rFonts w:ascii="Calibri" w:hAnsi="Calibri"/>
          <w:noProof/>
          <w:lang w:val="en-ZA" w:eastAsia="en-ZA"/>
        </w:rPr>
        <w:t>MultiValue Basic</w:t>
      </w:r>
      <w:r>
        <w:rPr>
          <w:rFonts w:ascii="Calibri" w:hAnsi="Calibri"/>
          <w:noProof/>
          <w:lang w:val="en-ZA" w:eastAsia="en-ZA"/>
        </w:rPr>
        <w:t xml:space="preserve"> Developer experience.</w:t>
      </w:r>
    </w:p>
    <w:p w14:paraId="024A414A" w14:textId="77777777" w:rsidR="00E4617A" w:rsidRDefault="00E4617A" w:rsidP="006E6C56">
      <w:pPr>
        <w:ind w:left="0"/>
        <w:rPr>
          <w:rFonts w:ascii="Calibri" w:hAnsi="Calibri"/>
          <w:noProof/>
          <w:lang w:val="en-ZA" w:eastAsia="en-Z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3314"/>
        <w:gridCol w:w="5749"/>
      </w:tblGrid>
      <w:tr w:rsidR="00E4617A" w:rsidRPr="00D75462" w14:paraId="1FCCA108" w14:textId="77777777" w:rsidTr="00E4617A">
        <w:tc>
          <w:tcPr>
            <w:tcW w:w="2605" w:type="dxa"/>
            <w:tcBorders>
              <w:top w:val="single" w:sz="4" w:space="0" w:color="5B9BD5"/>
              <w:left w:val="single" w:sz="4" w:space="0" w:color="5B9BD5"/>
              <w:bottom w:val="single" w:sz="4" w:space="0" w:color="5B9BD5"/>
              <w:right w:val="nil"/>
            </w:tcBorders>
            <w:shd w:val="clear" w:color="auto" w:fill="5B9BD5"/>
          </w:tcPr>
          <w:p w14:paraId="75B75F30" w14:textId="77777777" w:rsidR="00E4617A" w:rsidRPr="00D75462" w:rsidRDefault="00E4617A" w:rsidP="00E4617A">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6458" w:type="dxa"/>
            <w:tcBorders>
              <w:top w:val="single" w:sz="4" w:space="0" w:color="5B9BD5"/>
              <w:left w:val="nil"/>
              <w:bottom w:val="single" w:sz="4" w:space="0" w:color="5B9BD5"/>
              <w:right w:val="single" w:sz="4" w:space="0" w:color="5B9BD5"/>
            </w:tcBorders>
            <w:shd w:val="clear" w:color="auto" w:fill="5B9BD5"/>
          </w:tcPr>
          <w:p w14:paraId="16CBB432" w14:textId="77777777" w:rsidR="00E4617A" w:rsidRPr="00D75462" w:rsidRDefault="00E4617A" w:rsidP="00E4617A">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E4617A" w:rsidRPr="00D75462" w14:paraId="458FE6A0" w14:textId="77777777" w:rsidTr="00E4617A">
        <w:tc>
          <w:tcPr>
            <w:tcW w:w="2605" w:type="dxa"/>
            <w:shd w:val="clear" w:color="auto" w:fill="DEEAF6"/>
          </w:tcPr>
          <w:p w14:paraId="084A7299" w14:textId="39768AAF" w:rsidR="00E4617A" w:rsidRPr="00D75462" w:rsidRDefault="00E4617A" w:rsidP="00E4617A">
            <w:pPr>
              <w:ind w:left="0"/>
              <w:rPr>
                <w:rFonts w:ascii="Calibri" w:hAnsi="Calibri"/>
                <w:b/>
                <w:bCs/>
                <w:noProof/>
                <w:lang w:val="en-ZA" w:eastAsia="en-ZA"/>
              </w:rPr>
            </w:pPr>
            <w:del w:id="279" w:author="Ian McGowan" w:date="2019-11-20T21:47:00Z">
              <w:r w:rsidDel="00826ACE">
                <w:rPr>
                  <w:rFonts w:ascii="Calibri" w:hAnsi="Calibri"/>
                  <w:b/>
                  <w:bCs/>
                  <w:noProof/>
                  <w:lang w:val="en-ZA" w:eastAsia="en-ZA"/>
                </w:rPr>
                <w:delText>mvon.</w:delText>
              </w:r>
            </w:del>
            <w:ins w:id="280" w:author="Ian McGowan" w:date="2019-11-20T21:47:00Z">
              <w:r w:rsidR="00826ACE">
                <w:rPr>
                  <w:rFonts w:ascii="Calibri" w:hAnsi="Calibri"/>
                  <w:b/>
                  <w:bCs/>
                  <w:noProof/>
                  <w:lang w:val="en-ZA" w:eastAsia="en-ZA"/>
                </w:rPr>
                <w:t>mvbasic.</w:t>
              </w:r>
            </w:ins>
            <w:r>
              <w:rPr>
                <w:rFonts w:ascii="Calibri" w:hAnsi="Calibri"/>
                <w:b/>
                <w:bCs/>
                <w:noProof/>
                <w:lang w:val="en-ZA" w:eastAsia="en-ZA"/>
              </w:rPr>
              <w:t>margin</w:t>
            </w:r>
          </w:p>
        </w:tc>
        <w:tc>
          <w:tcPr>
            <w:tcW w:w="6458" w:type="dxa"/>
            <w:shd w:val="clear" w:color="auto" w:fill="DEEAF6"/>
          </w:tcPr>
          <w:p w14:paraId="2B1AFE06" w14:textId="77777777" w:rsidR="00E4617A" w:rsidRPr="00E4617A" w:rsidRDefault="00E4617A" w:rsidP="00E4617A">
            <w:pPr>
              <w:ind w:left="0"/>
              <w:rPr>
                <w:rFonts w:asciiTheme="minorHAnsi" w:hAnsiTheme="minorHAnsi" w:cstheme="minorHAnsi"/>
                <w:noProof/>
                <w:lang w:val="en-ZA" w:eastAsia="en-ZA"/>
              </w:rPr>
            </w:pPr>
            <w:r w:rsidRPr="00E4617A">
              <w:rPr>
                <w:rFonts w:asciiTheme="minorHAnsi" w:hAnsiTheme="minorHAnsi" w:cstheme="minorHAnsi"/>
                <w:sz w:val="24"/>
                <w:szCs w:val="24"/>
              </w:rPr>
              <w:t>The numb</w:t>
            </w:r>
            <w:r>
              <w:rPr>
                <w:rFonts w:asciiTheme="minorHAnsi" w:hAnsiTheme="minorHAnsi" w:cstheme="minorHAnsi"/>
                <w:sz w:val="24"/>
                <w:szCs w:val="24"/>
              </w:rPr>
              <w:t>er of characters to use as a mar</w:t>
            </w:r>
            <w:r w:rsidRPr="00E4617A">
              <w:rPr>
                <w:rFonts w:asciiTheme="minorHAnsi" w:hAnsiTheme="minorHAnsi" w:cstheme="minorHAnsi"/>
                <w:sz w:val="24"/>
                <w:szCs w:val="24"/>
              </w:rPr>
              <w:t>gin when formatting.</w:t>
            </w:r>
          </w:p>
        </w:tc>
      </w:tr>
      <w:tr w:rsidR="00E4617A" w:rsidRPr="00D75462" w14:paraId="02E8FCBE" w14:textId="77777777" w:rsidTr="00E4617A">
        <w:tc>
          <w:tcPr>
            <w:tcW w:w="2605" w:type="dxa"/>
            <w:shd w:val="clear" w:color="auto" w:fill="auto"/>
          </w:tcPr>
          <w:p w14:paraId="3C8F55AD" w14:textId="113FFFC8" w:rsidR="00E4617A" w:rsidRPr="00E4617A" w:rsidRDefault="00E4617A" w:rsidP="00E4617A">
            <w:pPr>
              <w:tabs>
                <w:tab w:val="right" w:pos="2389"/>
              </w:tabs>
              <w:ind w:left="0"/>
              <w:rPr>
                <w:rFonts w:ascii="Calibri" w:hAnsi="Calibri"/>
                <w:b/>
                <w:bCs/>
                <w:noProof/>
                <w:lang w:val="en-ZA" w:eastAsia="en-ZA"/>
              </w:rPr>
            </w:pPr>
            <w:del w:id="281" w:author="Ian McGowan" w:date="2019-11-20T21:47:00Z">
              <w:r w:rsidRPr="00E4617A" w:rsidDel="00826ACE">
                <w:rPr>
                  <w:rFonts w:asciiTheme="minorHAnsi" w:hAnsiTheme="minorHAnsi" w:cstheme="minorHAnsi"/>
                  <w:b/>
                  <w:szCs w:val="22"/>
                </w:rPr>
                <w:delText>mvon.</w:delText>
              </w:r>
            </w:del>
            <w:proofErr w:type="spellStart"/>
            <w:proofErr w:type="gramStart"/>
            <w:ins w:id="282" w:author="Ian McGowan" w:date="2019-11-20T21:47:00Z">
              <w:r w:rsidR="00826ACE">
                <w:rPr>
                  <w:rFonts w:asciiTheme="minorHAnsi" w:hAnsiTheme="minorHAnsi" w:cstheme="minorHAnsi"/>
                  <w:b/>
                  <w:szCs w:val="22"/>
                </w:rPr>
                <w:t>mvbasic.</w:t>
              </w:r>
            </w:ins>
            <w:r w:rsidRPr="00E4617A">
              <w:rPr>
                <w:rFonts w:asciiTheme="minorHAnsi" w:hAnsiTheme="minorHAnsi" w:cstheme="minorHAnsi"/>
                <w:b/>
                <w:szCs w:val="22"/>
              </w:rPr>
              <w:t>indent</w:t>
            </w:r>
            <w:proofErr w:type="spellEnd"/>
            <w:proofErr w:type="gramEnd"/>
          </w:p>
        </w:tc>
        <w:tc>
          <w:tcPr>
            <w:tcW w:w="6458" w:type="dxa"/>
            <w:shd w:val="clear" w:color="auto" w:fill="auto"/>
          </w:tcPr>
          <w:p w14:paraId="61D6A79C"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The number of characters to use when indenting code blocks.</w:t>
            </w:r>
          </w:p>
        </w:tc>
      </w:tr>
      <w:tr w:rsidR="00E4617A" w:rsidRPr="00D75462" w14:paraId="256A4505" w14:textId="77777777" w:rsidTr="00E4617A">
        <w:tc>
          <w:tcPr>
            <w:tcW w:w="2605" w:type="dxa"/>
            <w:shd w:val="clear" w:color="auto" w:fill="DEEAF6"/>
          </w:tcPr>
          <w:p w14:paraId="3F34BC2C" w14:textId="73F3E671" w:rsidR="00E4617A" w:rsidRPr="00E4617A" w:rsidRDefault="00E4617A" w:rsidP="00E4617A">
            <w:pPr>
              <w:ind w:left="0"/>
              <w:rPr>
                <w:rFonts w:ascii="Calibri" w:hAnsi="Calibri"/>
                <w:b/>
                <w:bCs/>
                <w:noProof/>
                <w:lang w:val="en-ZA" w:eastAsia="en-ZA"/>
              </w:rPr>
            </w:pPr>
            <w:del w:id="283" w:author="Ian McGowan" w:date="2019-11-20T21:47:00Z">
              <w:r w:rsidRPr="00E4617A" w:rsidDel="00826ACE">
                <w:rPr>
                  <w:rFonts w:asciiTheme="minorHAnsi" w:hAnsiTheme="minorHAnsi" w:cstheme="minorHAnsi"/>
                  <w:b/>
                  <w:szCs w:val="22"/>
                </w:rPr>
                <w:delText>mvon.</w:delText>
              </w:r>
            </w:del>
            <w:proofErr w:type="spellStart"/>
            <w:proofErr w:type="gramStart"/>
            <w:ins w:id="284" w:author="Ian McGowan" w:date="2019-11-20T21:47:00Z">
              <w:r w:rsidR="00826ACE">
                <w:rPr>
                  <w:rFonts w:asciiTheme="minorHAnsi" w:hAnsiTheme="minorHAnsi" w:cstheme="minorHAnsi"/>
                  <w:b/>
                  <w:szCs w:val="22"/>
                </w:rPr>
                <w:t>mvbasic.</w:t>
              </w:r>
            </w:ins>
            <w:r w:rsidRPr="00E4617A">
              <w:rPr>
                <w:rFonts w:asciiTheme="minorHAnsi" w:hAnsiTheme="minorHAnsi" w:cstheme="minorHAnsi"/>
                <w:b/>
                <w:szCs w:val="22"/>
              </w:rPr>
              <w:t>useCamelCase</w:t>
            </w:r>
            <w:proofErr w:type="spellEnd"/>
            <w:proofErr w:type="gramEnd"/>
          </w:p>
        </w:tc>
        <w:tc>
          <w:tcPr>
            <w:tcW w:w="6458" w:type="dxa"/>
            <w:shd w:val="clear" w:color="auto" w:fill="DEEAF6"/>
          </w:tcPr>
          <w:p w14:paraId="6523B1D6" w14:textId="5D65BA23"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Use Camel</w:t>
            </w:r>
            <w:ins w:id="285" w:author="Ian McGowan" w:date="2019-11-20T21:29:00Z">
              <w:r w:rsidR="003709D7">
                <w:rPr>
                  <w:rFonts w:asciiTheme="minorHAnsi" w:hAnsiTheme="minorHAnsi" w:cstheme="minorHAnsi"/>
                  <w:sz w:val="24"/>
                  <w:szCs w:val="24"/>
                </w:rPr>
                <w:t>C</w:t>
              </w:r>
            </w:ins>
            <w:del w:id="286" w:author="Ian McGowan" w:date="2019-11-20T21:29:00Z">
              <w:r w:rsidRPr="00E4617A" w:rsidDel="003709D7">
                <w:rPr>
                  <w:rFonts w:asciiTheme="minorHAnsi" w:hAnsiTheme="minorHAnsi" w:cstheme="minorHAnsi"/>
                  <w:sz w:val="24"/>
                  <w:szCs w:val="24"/>
                </w:rPr>
                <w:delText>c</w:delText>
              </w:r>
            </w:del>
            <w:r w:rsidRPr="00E4617A">
              <w:rPr>
                <w:rFonts w:asciiTheme="minorHAnsi" w:hAnsiTheme="minorHAnsi" w:cstheme="minorHAnsi"/>
                <w:sz w:val="24"/>
                <w:szCs w:val="24"/>
              </w:rPr>
              <w:t xml:space="preserve">ase for </w:t>
            </w:r>
            <w:proofErr w:type="spellStart"/>
            <w:r w:rsidRPr="00E4617A">
              <w:rPr>
                <w:rFonts w:asciiTheme="minorHAnsi" w:hAnsiTheme="minorHAnsi" w:cstheme="minorHAnsi"/>
                <w:sz w:val="24"/>
                <w:szCs w:val="24"/>
              </w:rPr>
              <w:t>Intellisense</w:t>
            </w:r>
            <w:proofErr w:type="spellEnd"/>
            <w:r w:rsidRPr="00E4617A">
              <w:rPr>
                <w:rFonts w:asciiTheme="minorHAnsi" w:hAnsiTheme="minorHAnsi" w:cstheme="minorHAnsi"/>
                <w:sz w:val="24"/>
                <w:szCs w:val="24"/>
              </w:rPr>
              <w:t xml:space="preserve"> keywords.</w:t>
            </w:r>
          </w:p>
        </w:tc>
      </w:tr>
      <w:tr w:rsidR="00E4617A" w:rsidRPr="00D75462" w14:paraId="4FBFC03E" w14:textId="77777777" w:rsidTr="00E4617A">
        <w:tc>
          <w:tcPr>
            <w:tcW w:w="2605" w:type="dxa"/>
            <w:shd w:val="clear" w:color="auto" w:fill="auto"/>
          </w:tcPr>
          <w:p w14:paraId="78E6A854" w14:textId="53683440" w:rsidR="00E4617A" w:rsidRPr="00E4617A" w:rsidRDefault="00E4617A" w:rsidP="00E4617A">
            <w:pPr>
              <w:ind w:left="0"/>
              <w:rPr>
                <w:rFonts w:ascii="Calibri" w:hAnsi="Calibri"/>
                <w:b/>
                <w:bCs/>
                <w:noProof/>
                <w:lang w:val="en-ZA" w:eastAsia="en-ZA"/>
              </w:rPr>
            </w:pPr>
            <w:del w:id="287" w:author="Ian McGowan" w:date="2019-11-20T21:47:00Z">
              <w:r w:rsidRPr="00E4617A" w:rsidDel="00826ACE">
                <w:rPr>
                  <w:rFonts w:asciiTheme="minorHAnsi" w:hAnsiTheme="minorHAnsi" w:cstheme="minorHAnsi"/>
                  <w:b/>
                  <w:szCs w:val="22"/>
                </w:rPr>
                <w:delText>mvon.</w:delText>
              </w:r>
            </w:del>
            <w:proofErr w:type="spellStart"/>
            <w:proofErr w:type="gramStart"/>
            <w:ins w:id="288" w:author="Ian McGowan" w:date="2019-11-20T21:47:00Z">
              <w:r w:rsidR="00826ACE">
                <w:rPr>
                  <w:rFonts w:asciiTheme="minorHAnsi" w:hAnsiTheme="minorHAnsi" w:cstheme="minorHAnsi"/>
                  <w:b/>
                  <w:szCs w:val="22"/>
                </w:rPr>
                <w:t>mvbasic.</w:t>
              </w:r>
            </w:ins>
            <w:r w:rsidRPr="00E4617A">
              <w:rPr>
                <w:rFonts w:asciiTheme="minorHAnsi" w:hAnsiTheme="minorHAnsi" w:cstheme="minorHAnsi"/>
                <w:b/>
                <w:szCs w:val="22"/>
              </w:rPr>
              <w:t>ignoreGotoScope</w:t>
            </w:r>
            <w:proofErr w:type="spellEnd"/>
            <w:proofErr w:type="gramEnd"/>
          </w:p>
        </w:tc>
        <w:tc>
          <w:tcPr>
            <w:tcW w:w="6458" w:type="dxa"/>
            <w:shd w:val="clear" w:color="auto" w:fill="auto"/>
          </w:tcPr>
          <w:p w14:paraId="43D4A4B6"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 xml:space="preserve">The linter will not highlight </w:t>
            </w:r>
            <w:proofErr w:type="spellStart"/>
            <w:r w:rsidRPr="00E4617A">
              <w:rPr>
                <w:rFonts w:asciiTheme="minorHAnsi" w:hAnsiTheme="minorHAnsi" w:cstheme="minorHAnsi"/>
                <w:sz w:val="24"/>
                <w:szCs w:val="24"/>
              </w:rPr>
              <w:t>goto</w:t>
            </w:r>
            <w:proofErr w:type="spellEnd"/>
            <w:r w:rsidRPr="00E4617A">
              <w:rPr>
                <w:rFonts w:asciiTheme="minorHAnsi" w:hAnsiTheme="minorHAnsi" w:cstheme="minorHAnsi"/>
                <w:sz w:val="24"/>
                <w:szCs w:val="24"/>
              </w:rPr>
              <w:t xml:space="preserve"> that jump into the middle of loops.</w:t>
            </w:r>
          </w:p>
        </w:tc>
      </w:tr>
      <w:tr w:rsidR="00E4617A" w:rsidRPr="00D75462" w14:paraId="155588A4" w14:textId="77777777" w:rsidTr="00E4617A">
        <w:tc>
          <w:tcPr>
            <w:tcW w:w="2605" w:type="dxa"/>
            <w:shd w:val="clear" w:color="auto" w:fill="DEEAF6"/>
          </w:tcPr>
          <w:p w14:paraId="0A3EFA78" w14:textId="53E40B0F" w:rsidR="00E4617A" w:rsidRPr="00E4617A" w:rsidRDefault="00E4617A" w:rsidP="00E4617A">
            <w:pPr>
              <w:ind w:left="0"/>
              <w:rPr>
                <w:rFonts w:ascii="Calibri" w:hAnsi="Calibri"/>
                <w:b/>
                <w:bCs/>
                <w:noProof/>
                <w:lang w:val="en-ZA" w:eastAsia="en-ZA"/>
              </w:rPr>
            </w:pPr>
            <w:del w:id="289" w:author="Ian McGowan" w:date="2019-11-20T21:47:00Z">
              <w:r w:rsidRPr="00E4617A" w:rsidDel="00826ACE">
                <w:rPr>
                  <w:rFonts w:asciiTheme="minorHAnsi" w:hAnsiTheme="minorHAnsi" w:cstheme="minorHAnsi"/>
                  <w:b/>
                  <w:szCs w:val="22"/>
                </w:rPr>
                <w:delText>mvon.</w:delText>
              </w:r>
            </w:del>
            <w:proofErr w:type="spellStart"/>
            <w:proofErr w:type="gramStart"/>
            <w:ins w:id="290" w:author="Ian McGowan" w:date="2019-11-20T21:47:00Z">
              <w:r w:rsidR="00826ACE">
                <w:rPr>
                  <w:rFonts w:asciiTheme="minorHAnsi" w:hAnsiTheme="minorHAnsi" w:cstheme="minorHAnsi"/>
                  <w:b/>
                  <w:szCs w:val="22"/>
                </w:rPr>
                <w:t>mvbasic.</w:t>
              </w:r>
            </w:ins>
            <w:r w:rsidRPr="00E4617A">
              <w:rPr>
                <w:rFonts w:asciiTheme="minorHAnsi" w:hAnsiTheme="minorHAnsi" w:cstheme="minorHAnsi"/>
                <w:b/>
                <w:szCs w:val="22"/>
              </w:rPr>
              <w:t>formattingEnabled</w:t>
            </w:r>
            <w:proofErr w:type="spellEnd"/>
            <w:proofErr w:type="gramEnd"/>
          </w:p>
        </w:tc>
        <w:tc>
          <w:tcPr>
            <w:tcW w:w="6458" w:type="dxa"/>
            <w:shd w:val="clear" w:color="auto" w:fill="DEEAF6"/>
          </w:tcPr>
          <w:p w14:paraId="2D1B8F4F"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Set to false to disable code formatting.</w:t>
            </w:r>
          </w:p>
        </w:tc>
      </w:tr>
      <w:tr w:rsidR="00E4617A" w:rsidRPr="00D75462" w14:paraId="4B56C480" w14:textId="77777777" w:rsidTr="00E4617A">
        <w:tc>
          <w:tcPr>
            <w:tcW w:w="2605" w:type="dxa"/>
            <w:shd w:val="clear" w:color="auto" w:fill="auto"/>
          </w:tcPr>
          <w:p w14:paraId="0D67C53C" w14:textId="77777777" w:rsidR="00E4617A" w:rsidRPr="00D75462" w:rsidRDefault="00E4617A" w:rsidP="00E4617A">
            <w:pPr>
              <w:ind w:left="0"/>
              <w:rPr>
                <w:rFonts w:ascii="Calibri" w:hAnsi="Calibri"/>
                <w:b/>
                <w:bCs/>
                <w:noProof/>
                <w:lang w:val="en-ZA" w:eastAsia="en-ZA"/>
              </w:rPr>
            </w:pPr>
          </w:p>
        </w:tc>
        <w:tc>
          <w:tcPr>
            <w:tcW w:w="6458" w:type="dxa"/>
            <w:shd w:val="clear" w:color="auto" w:fill="auto"/>
          </w:tcPr>
          <w:p w14:paraId="6106577A" w14:textId="77777777" w:rsidR="00E4617A" w:rsidRPr="00D75462" w:rsidRDefault="00E4617A" w:rsidP="00E4617A">
            <w:pPr>
              <w:ind w:left="0"/>
              <w:rPr>
                <w:rFonts w:ascii="Calibri" w:hAnsi="Calibri"/>
                <w:noProof/>
                <w:lang w:val="en-ZA" w:eastAsia="en-ZA"/>
              </w:rPr>
            </w:pPr>
          </w:p>
        </w:tc>
      </w:tr>
    </w:tbl>
    <w:p w14:paraId="5ABD52E4" w14:textId="77777777" w:rsidR="00E4617A" w:rsidRDefault="00E4617A" w:rsidP="006E6C56">
      <w:pPr>
        <w:ind w:left="0"/>
        <w:rPr>
          <w:rFonts w:ascii="Calibri" w:hAnsi="Calibri"/>
          <w:noProof/>
          <w:lang w:val="en-ZA" w:eastAsia="en-ZA"/>
        </w:rPr>
      </w:pPr>
    </w:p>
    <w:p w14:paraId="2C21E05A" w14:textId="1B94FB63" w:rsidR="001C26CE" w:rsidRDefault="00334EA8" w:rsidP="00E4617A">
      <w:pPr>
        <w:pStyle w:val="Heading1"/>
        <w:rPr>
          <w:noProof/>
          <w:lang w:val="en-ZA" w:eastAsia="en-ZA"/>
        </w:rPr>
      </w:pPr>
      <w:r>
        <w:rPr>
          <w:rFonts w:ascii="Calibri" w:hAnsi="Calibri"/>
          <w:noProof/>
          <w:lang w:val="en-ZA" w:eastAsia="en-ZA"/>
        </w:rPr>
        <w:lastRenderedPageBreak/>
        <w:t xml:space="preserve"> </w:t>
      </w:r>
      <w:bookmarkStart w:id="291" w:name="_Toc19972221"/>
      <w:r w:rsidR="00E4617A">
        <w:rPr>
          <w:noProof/>
          <w:lang w:val="en-ZA" w:eastAsia="en-ZA"/>
        </w:rPr>
        <w:t>MV Developer Features</w:t>
      </w:r>
      <w:bookmarkEnd w:id="291"/>
    </w:p>
    <w:p w14:paraId="2AA8A946" w14:textId="77777777" w:rsidR="00E4617A" w:rsidRDefault="00E4617A" w:rsidP="006E6C56">
      <w:pPr>
        <w:ind w:left="0"/>
        <w:rPr>
          <w:rFonts w:ascii="Calibri" w:hAnsi="Calibri"/>
          <w:noProof/>
          <w:lang w:val="en-ZA" w:eastAsia="en-ZA"/>
        </w:rPr>
      </w:pPr>
      <w:r>
        <w:rPr>
          <w:rFonts w:ascii="Calibri" w:hAnsi="Calibri"/>
          <w:noProof/>
          <w:lang w:val="en-ZA" w:eastAsia="en-ZA"/>
        </w:rPr>
        <w:t>The following is a list of features that the extensions offer MV Developers when using VSCODE.</w:t>
      </w:r>
    </w:p>
    <w:p w14:paraId="2372AE56" w14:textId="77777777" w:rsidR="00E4617A" w:rsidRDefault="00E4617A" w:rsidP="006E6C56">
      <w:pPr>
        <w:ind w:left="0"/>
        <w:rPr>
          <w:rFonts w:ascii="Calibri" w:hAnsi="Calibri"/>
          <w:noProof/>
          <w:lang w:val="en-ZA" w:eastAsia="en-ZA"/>
        </w:rPr>
      </w:pPr>
    </w:p>
    <w:p w14:paraId="0196CCCC" w14:textId="77777777" w:rsidR="00E4617A" w:rsidRDefault="00E4617A" w:rsidP="00F413C2">
      <w:pPr>
        <w:pStyle w:val="Heading2"/>
        <w:rPr>
          <w:noProof/>
          <w:lang w:val="en-ZA" w:eastAsia="en-ZA"/>
        </w:rPr>
      </w:pPr>
      <w:bookmarkStart w:id="292" w:name="_Toc19972222"/>
      <w:r>
        <w:rPr>
          <w:noProof/>
          <w:lang w:val="en-ZA" w:eastAsia="en-ZA"/>
        </w:rPr>
        <w:t>Syntax Highlighting</w:t>
      </w:r>
      <w:bookmarkEnd w:id="292"/>
    </w:p>
    <w:p w14:paraId="113B6064" w14:textId="77777777" w:rsidR="00E4617A" w:rsidRDefault="00E4617A" w:rsidP="006E6C56">
      <w:pPr>
        <w:ind w:left="0"/>
        <w:rPr>
          <w:rFonts w:ascii="Calibri" w:hAnsi="Calibri"/>
          <w:noProof/>
          <w:lang w:val="en-ZA" w:eastAsia="en-ZA"/>
        </w:rPr>
      </w:pPr>
    </w:p>
    <w:p w14:paraId="2DED8B3C"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0D0356E7"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*-----Insert Text</w:t>
      </w:r>
    </w:p>
    <w:p w14:paraId="54298C6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58FD5C78"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CASE</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'I'</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'IB'</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MATCHES</w:t>
      </w:r>
      <w:r w:rsidRPr="00E4617A">
        <w:rPr>
          <w:rFonts w:ascii="Consolas" w:hAnsi="Consolas"/>
          <w:color w:val="000000"/>
          <w:sz w:val="21"/>
          <w:szCs w:val="21"/>
        </w:rPr>
        <w:t xml:space="preserve"> </w:t>
      </w:r>
      <w:r w:rsidRPr="00E4617A">
        <w:rPr>
          <w:rFonts w:ascii="Consolas" w:hAnsi="Consolas"/>
          <w:color w:val="A31515"/>
          <w:sz w:val="21"/>
          <w:szCs w:val="21"/>
        </w:rPr>
        <w:t>"'I '0X"</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MATCHES</w:t>
      </w:r>
      <w:r w:rsidRPr="00E4617A">
        <w:rPr>
          <w:rFonts w:ascii="Consolas" w:hAnsi="Consolas"/>
          <w:color w:val="000000"/>
          <w:sz w:val="21"/>
          <w:szCs w:val="21"/>
        </w:rPr>
        <w:t xml:space="preserve"> </w:t>
      </w:r>
      <w:r w:rsidRPr="00E4617A">
        <w:rPr>
          <w:rFonts w:ascii="Consolas" w:hAnsi="Consolas"/>
          <w:color w:val="A31515"/>
          <w:sz w:val="21"/>
          <w:szCs w:val="21"/>
        </w:rPr>
        <w:t>"'IB '0X"</w:t>
      </w:r>
    </w:p>
    <w:p w14:paraId="0AD15D89"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GOSUB</w:t>
      </w:r>
      <w:r w:rsidRPr="00E4617A">
        <w:rPr>
          <w:rFonts w:ascii="Consolas" w:hAnsi="Consolas"/>
          <w:color w:val="000000"/>
          <w:sz w:val="21"/>
          <w:szCs w:val="21"/>
        </w:rPr>
        <w:t xml:space="preserve"> 1030</w:t>
      </w:r>
    </w:p>
    <w:p w14:paraId="1CFE0080"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5765FD06"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*-----Toggle Block Confirm</w:t>
      </w:r>
    </w:p>
    <w:p w14:paraId="7EA8B6CD"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2979DEB2"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CASE</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'BLOCK'</w:t>
      </w:r>
    </w:p>
    <w:p w14:paraId="43610ED5"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IF</w:t>
      </w:r>
      <w:r w:rsidRPr="00E4617A">
        <w:rPr>
          <w:rFonts w:ascii="Consolas" w:hAnsi="Consolas"/>
          <w:color w:val="000000"/>
          <w:sz w:val="21"/>
          <w:szCs w:val="21"/>
        </w:rPr>
        <w:t xml:space="preserve"> BLOCK </w:t>
      </w:r>
      <w:r w:rsidRPr="00E4617A">
        <w:rPr>
          <w:rFonts w:ascii="Consolas" w:hAnsi="Consolas"/>
          <w:color w:val="0000FF"/>
          <w:sz w:val="21"/>
          <w:szCs w:val="21"/>
        </w:rPr>
        <w:t>THEN</w:t>
      </w:r>
    </w:p>
    <w:p w14:paraId="7D82D5B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BLOCK </w:t>
      </w:r>
      <w:r w:rsidRPr="00E4617A">
        <w:rPr>
          <w:rFonts w:ascii="Consolas" w:hAnsi="Consolas"/>
          <w:color w:val="0000FF"/>
          <w:sz w:val="21"/>
          <w:szCs w:val="21"/>
        </w:rPr>
        <w:t>=</w:t>
      </w:r>
      <w:r w:rsidRPr="00E4617A">
        <w:rPr>
          <w:rFonts w:ascii="Consolas" w:hAnsi="Consolas"/>
          <w:color w:val="000000"/>
          <w:sz w:val="21"/>
          <w:szCs w:val="21"/>
        </w:rPr>
        <w:t xml:space="preserve"> FALSE</w:t>
      </w:r>
    </w:p>
    <w:p w14:paraId="1F4EEE75"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CRT</w:t>
      </w:r>
      <w:r w:rsidRPr="00E4617A">
        <w:rPr>
          <w:rFonts w:ascii="Consolas" w:hAnsi="Consolas"/>
          <w:color w:val="000000"/>
          <w:sz w:val="21"/>
          <w:szCs w:val="21"/>
        </w:rPr>
        <w:t xml:space="preserve"> </w:t>
      </w:r>
      <w:r w:rsidRPr="00E4617A">
        <w:rPr>
          <w:rFonts w:ascii="Consolas" w:hAnsi="Consolas"/>
          <w:color w:val="A31515"/>
          <w:sz w:val="21"/>
          <w:szCs w:val="21"/>
        </w:rPr>
        <w:t>'BLOCK operation verification = disabled.'</w:t>
      </w:r>
    </w:p>
    <w:p w14:paraId="321ED1E6"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END</w:t>
      </w:r>
      <w:r w:rsidRPr="00E4617A">
        <w:rPr>
          <w:rFonts w:ascii="Consolas" w:hAnsi="Consolas"/>
          <w:color w:val="000000"/>
          <w:sz w:val="21"/>
          <w:szCs w:val="21"/>
        </w:rPr>
        <w:t xml:space="preserve"> </w:t>
      </w:r>
      <w:r w:rsidRPr="00E4617A">
        <w:rPr>
          <w:rFonts w:ascii="Consolas" w:hAnsi="Consolas"/>
          <w:color w:val="0000FF"/>
          <w:sz w:val="21"/>
          <w:szCs w:val="21"/>
        </w:rPr>
        <w:t>ELSE</w:t>
      </w:r>
    </w:p>
    <w:p w14:paraId="636744C3"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BLOCK </w:t>
      </w:r>
      <w:r w:rsidRPr="00E4617A">
        <w:rPr>
          <w:rFonts w:ascii="Consolas" w:hAnsi="Consolas"/>
          <w:color w:val="0000FF"/>
          <w:sz w:val="21"/>
          <w:szCs w:val="21"/>
        </w:rPr>
        <w:t>=</w:t>
      </w:r>
      <w:r w:rsidRPr="00E4617A">
        <w:rPr>
          <w:rFonts w:ascii="Consolas" w:hAnsi="Consolas"/>
          <w:color w:val="000000"/>
          <w:sz w:val="21"/>
          <w:szCs w:val="21"/>
        </w:rPr>
        <w:t xml:space="preserve"> TRUE</w:t>
      </w:r>
    </w:p>
    <w:p w14:paraId="0BC5CF60"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CRT</w:t>
      </w:r>
      <w:r w:rsidRPr="00E4617A">
        <w:rPr>
          <w:rFonts w:ascii="Consolas" w:hAnsi="Consolas"/>
          <w:color w:val="000000"/>
          <w:sz w:val="21"/>
          <w:szCs w:val="21"/>
        </w:rPr>
        <w:t xml:space="preserve"> </w:t>
      </w:r>
      <w:r w:rsidRPr="00E4617A">
        <w:rPr>
          <w:rFonts w:ascii="Consolas" w:hAnsi="Consolas"/>
          <w:color w:val="A31515"/>
          <w:sz w:val="21"/>
          <w:szCs w:val="21"/>
        </w:rPr>
        <w:t>'BLOCK operation verification = enabled.'</w:t>
      </w:r>
    </w:p>
    <w:p w14:paraId="3EB143E2"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END</w:t>
      </w:r>
    </w:p>
    <w:p w14:paraId="3185FCC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GOSUB</w:t>
      </w:r>
      <w:r w:rsidRPr="00E4617A">
        <w:rPr>
          <w:rFonts w:ascii="Consolas" w:hAnsi="Consolas"/>
          <w:color w:val="000000"/>
          <w:sz w:val="21"/>
          <w:szCs w:val="21"/>
        </w:rPr>
        <w:t xml:space="preserve"> 1000  </w:t>
      </w:r>
    </w:p>
    <w:p w14:paraId="7C406484" w14:textId="77777777" w:rsidR="00E4617A" w:rsidRDefault="00E4617A" w:rsidP="006E6C56">
      <w:pPr>
        <w:ind w:left="0"/>
        <w:rPr>
          <w:rFonts w:ascii="Calibri" w:hAnsi="Calibri"/>
          <w:noProof/>
          <w:lang w:val="en-ZA" w:eastAsia="en-ZA"/>
        </w:rPr>
      </w:pPr>
    </w:p>
    <w:p w14:paraId="4D5D1B8E" w14:textId="77777777" w:rsidR="00E4617A" w:rsidRDefault="00E4617A" w:rsidP="006E6C56">
      <w:pPr>
        <w:ind w:left="0"/>
        <w:rPr>
          <w:rFonts w:ascii="Calibri" w:hAnsi="Calibri"/>
          <w:noProof/>
          <w:lang w:val="en-ZA" w:eastAsia="en-ZA"/>
        </w:rPr>
      </w:pPr>
      <w:r>
        <w:rPr>
          <w:rFonts w:ascii="Calibri" w:hAnsi="Calibri"/>
          <w:noProof/>
          <w:lang w:val="en-ZA" w:eastAsia="en-ZA"/>
        </w:rPr>
        <w:t xml:space="preserve">Code is highlighted </w:t>
      </w:r>
      <w:r w:rsidR="00F413C2">
        <w:rPr>
          <w:rFonts w:ascii="Calibri" w:hAnsi="Calibri"/>
          <w:noProof/>
          <w:lang w:val="en-ZA" w:eastAsia="en-ZA"/>
        </w:rPr>
        <w:t>based on the current theme selected for VSCODE.</w:t>
      </w:r>
    </w:p>
    <w:p w14:paraId="07F6FD51" w14:textId="77777777" w:rsidR="00F413C2" w:rsidRDefault="00F413C2" w:rsidP="006E6C56">
      <w:pPr>
        <w:ind w:left="0"/>
        <w:rPr>
          <w:rFonts w:ascii="Calibri" w:hAnsi="Calibri"/>
          <w:noProof/>
          <w:lang w:val="en-ZA" w:eastAsia="en-ZA"/>
        </w:rPr>
      </w:pPr>
    </w:p>
    <w:p w14:paraId="2960C107" w14:textId="77777777" w:rsidR="00F413C2" w:rsidRDefault="00F413C2">
      <w:pPr>
        <w:spacing w:before="0"/>
        <w:ind w:left="0"/>
        <w:rPr>
          <w:rFonts w:ascii="Arial" w:hAnsi="Arial"/>
          <w:b/>
          <w:sz w:val="28"/>
        </w:rPr>
      </w:pPr>
      <w:r>
        <w:br w:type="page"/>
      </w:r>
    </w:p>
    <w:p w14:paraId="7FD9F0A5" w14:textId="77777777" w:rsidR="00F413C2" w:rsidRPr="00F413C2" w:rsidRDefault="00F413C2" w:rsidP="00F413C2">
      <w:pPr>
        <w:pStyle w:val="Heading2"/>
      </w:pPr>
      <w:bookmarkStart w:id="293" w:name="_Toc19972223"/>
      <w:proofErr w:type="spellStart"/>
      <w:r w:rsidRPr="00F413C2">
        <w:lastRenderedPageBreak/>
        <w:t>Intellisense</w:t>
      </w:r>
      <w:bookmarkEnd w:id="293"/>
      <w:proofErr w:type="spellEnd"/>
    </w:p>
    <w:p w14:paraId="66F1F89A" w14:textId="77777777" w:rsidR="00F413C2" w:rsidRDefault="00F413C2" w:rsidP="006E6C56">
      <w:pPr>
        <w:ind w:left="0"/>
        <w:rPr>
          <w:rFonts w:ascii="Calibri" w:hAnsi="Calibri"/>
          <w:noProof/>
          <w:lang w:val="en-ZA" w:eastAsia="en-ZA"/>
        </w:rPr>
      </w:pPr>
      <w:r>
        <w:rPr>
          <w:rFonts w:ascii="Calibri" w:hAnsi="Calibri"/>
          <w:noProof/>
          <w:lang w:val="en-ZA" w:eastAsia="en-ZA"/>
        </w:rPr>
        <w:t>As you type your program, you will be prompted with available statements and functions including the sytax and description.</w:t>
      </w:r>
    </w:p>
    <w:p w14:paraId="6BDB2627" w14:textId="77777777" w:rsidR="00F413C2" w:rsidRDefault="00F413C2" w:rsidP="006E6C56">
      <w:pPr>
        <w:ind w:left="0"/>
        <w:rPr>
          <w:rFonts w:ascii="Calibri" w:hAnsi="Calibri"/>
          <w:noProof/>
          <w:lang w:val="en-ZA" w:eastAsia="en-ZA"/>
        </w:rPr>
      </w:pPr>
    </w:p>
    <w:p w14:paraId="515389D2"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48CE836C" wp14:editId="3594A2EC">
            <wp:extent cx="5753100"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14:paraId="0CDB2D9C" w14:textId="77777777" w:rsidR="00F413C2" w:rsidRDefault="00F413C2" w:rsidP="006E6C56">
      <w:pPr>
        <w:ind w:left="0"/>
        <w:rPr>
          <w:rFonts w:ascii="Calibri" w:hAnsi="Calibri"/>
          <w:noProof/>
          <w:lang w:val="en-ZA" w:eastAsia="en-ZA"/>
        </w:rPr>
      </w:pPr>
    </w:p>
    <w:p w14:paraId="4F7177DD" w14:textId="77777777" w:rsidR="00F413C2" w:rsidRDefault="00F413C2" w:rsidP="00F413C2">
      <w:pPr>
        <w:pStyle w:val="Heading2"/>
        <w:rPr>
          <w:noProof/>
          <w:lang w:val="en-ZA" w:eastAsia="en-ZA"/>
        </w:rPr>
      </w:pPr>
      <w:bookmarkStart w:id="294" w:name="_Toc19972224"/>
      <w:r>
        <w:rPr>
          <w:noProof/>
          <w:lang w:val="en-ZA" w:eastAsia="en-ZA"/>
        </w:rPr>
        <w:t>Find All References</w:t>
      </w:r>
      <w:bookmarkEnd w:id="294"/>
    </w:p>
    <w:p w14:paraId="4F1029FB" w14:textId="77777777" w:rsidR="00F413C2" w:rsidRDefault="00F413C2" w:rsidP="006E6C56">
      <w:pPr>
        <w:ind w:left="0"/>
        <w:rPr>
          <w:rFonts w:ascii="Calibri" w:hAnsi="Calibri"/>
          <w:noProof/>
          <w:lang w:val="en-ZA" w:eastAsia="en-ZA"/>
        </w:rPr>
      </w:pPr>
      <w:r>
        <w:rPr>
          <w:rFonts w:ascii="Calibri" w:hAnsi="Calibri"/>
          <w:noProof/>
          <w:lang w:val="en-ZA" w:eastAsia="en-ZA"/>
        </w:rPr>
        <w:t xml:space="preserve">You can find all references to a word in your program by </w:t>
      </w:r>
      <w:r w:rsidRPr="00F413C2">
        <w:rPr>
          <w:rFonts w:ascii="Calibri" w:hAnsi="Calibri"/>
          <w:b/>
          <w:noProof/>
          <w:lang w:val="en-ZA" w:eastAsia="en-ZA"/>
        </w:rPr>
        <w:t>right clicking</w:t>
      </w:r>
      <w:r>
        <w:rPr>
          <w:rFonts w:ascii="Calibri" w:hAnsi="Calibri"/>
          <w:noProof/>
          <w:lang w:val="en-ZA" w:eastAsia="en-ZA"/>
        </w:rPr>
        <w:t xml:space="preserve"> on a word and selecting </w:t>
      </w:r>
      <w:r w:rsidRPr="00F413C2">
        <w:rPr>
          <w:rFonts w:ascii="Calibri" w:hAnsi="Calibri"/>
          <w:b/>
          <w:noProof/>
          <w:lang w:val="en-ZA" w:eastAsia="en-ZA"/>
        </w:rPr>
        <w:t>Find All Refrences</w:t>
      </w:r>
      <w:r>
        <w:rPr>
          <w:rFonts w:ascii="Calibri" w:hAnsi="Calibri"/>
          <w:noProof/>
          <w:lang w:val="en-ZA" w:eastAsia="en-ZA"/>
        </w:rPr>
        <w:t xml:space="preserve"> from the menu.</w:t>
      </w:r>
    </w:p>
    <w:p w14:paraId="3A277413" w14:textId="77777777" w:rsidR="00F413C2" w:rsidRDefault="00F413C2" w:rsidP="006E6C56">
      <w:pPr>
        <w:ind w:left="0"/>
        <w:rPr>
          <w:rFonts w:ascii="Calibri" w:hAnsi="Calibri"/>
          <w:noProof/>
          <w:lang w:val="en-ZA" w:eastAsia="en-ZA"/>
        </w:rPr>
      </w:pPr>
      <w:r>
        <w:rPr>
          <w:rFonts w:ascii="Calibri" w:hAnsi="Calibri"/>
          <w:noProof/>
          <w:lang w:val="en-ZA" w:eastAsia="en-ZA"/>
        </w:rPr>
        <w:t>The display consists of 2 panels, the right containing the line that the word is in and the actual code block is in the left. Clicking on a line in the right panel will take you to the code block.</w:t>
      </w:r>
    </w:p>
    <w:p w14:paraId="169CDA57"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223B05A9" wp14:editId="4D54FAA3">
            <wp:extent cx="5753100"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1A71027E" w14:textId="77777777" w:rsidR="00F413C2" w:rsidRDefault="00F413C2" w:rsidP="006E6C56">
      <w:pPr>
        <w:ind w:left="0"/>
        <w:rPr>
          <w:rFonts w:ascii="Calibri" w:hAnsi="Calibri"/>
          <w:noProof/>
          <w:lang w:val="en-ZA" w:eastAsia="en-ZA"/>
        </w:rPr>
      </w:pPr>
    </w:p>
    <w:p w14:paraId="7C7948CD" w14:textId="77777777" w:rsidR="00F413C2" w:rsidRDefault="00F413C2" w:rsidP="006E6C56">
      <w:pPr>
        <w:ind w:left="0"/>
        <w:rPr>
          <w:rFonts w:ascii="Calibri" w:hAnsi="Calibri"/>
          <w:noProof/>
          <w:lang w:val="en-ZA" w:eastAsia="en-ZA"/>
        </w:rPr>
      </w:pPr>
    </w:p>
    <w:p w14:paraId="53EAE70B" w14:textId="77777777" w:rsidR="00F413C2" w:rsidRDefault="00F413C2" w:rsidP="006E6C56">
      <w:pPr>
        <w:ind w:left="0"/>
        <w:rPr>
          <w:rFonts w:ascii="Calibri" w:hAnsi="Calibri"/>
          <w:noProof/>
          <w:lang w:val="en-ZA" w:eastAsia="en-ZA"/>
        </w:rPr>
      </w:pPr>
    </w:p>
    <w:p w14:paraId="75AE7386" w14:textId="77777777" w:rsidR="00F413C2" w:rsidRDefault="00F413C2" w:rsidP="006E6C56">
      <w:pPr>
        <w:ind w:left="0"/>
        <w:rPr>
          <w:rFonts w:ascii="Calibri" w:hAnsi="Calibri"/>
          <w:noProof/>
          <w:lang w:val="en-ZA" w:eastAsia="en-ZA"/>
        </w:rPr>
      </w:pPr>
    </w:p>
    <w:p w14:paraId="4092D66A" w14:textId="77777777" w:rsidR="00F413C2" w:rsidRDefault="00F413C2" w:rsidP="00F413C2">
      <w:pPr>
        <w:pStyle w:val="Heading2"/>
        <w:rPr>
          <w:noProof/>
          <w:lang w:val="en-ZA" w:eastAsia="en-ZA"/>
        </w:rPr>
      </w:pPr>
      <w:bookmarkStart w:id="295" w:name="_Toc19972225"/>
      <w:r>
        <w:rPr>
          <w:noProof/>
          <w:lang w:val="en-ZA" w:eastAsia="en-ZA"/>
        </w:rPr>
        <w:lastRenderedPageBreak/>
        <w:t>Goto/Peek Definition.</w:t>
      </w:r>
      <w:bookmarkEnd w:id="295"/>
    </w:p>
    <w:p w14:paraId="5C38685D" w14:textId="77777777" w:rsidR="00F413C2" w:rsidRDefault="00F413C2" w:rsidP="006E6C56">
      <w:pPr>
        <w:ind w:left="0"/>
        <w:rPr>
          <w:rFonts w:ascii="Calibri" w:hAnsi="Calibri"/>
          <w:noProof/>
          <w:lang w:val="en-ZA" w:eastAsia="en-ZA"/>
        </w:rPr>
      </w:pPr>
      <w:r>
        <w:rPr>
          <w:rFonts w:ascii="Calibri" w:hAnsi="Calibri"/>
          <w:noProof/>
          <w:lang w:val="en-ZA" w:eastAsia="en-ZA"/>
        </w:rPr>
        <w:t xml:space="preserve">If you </w:t>
      </w:r>
      <w:r w:rsidRPr="00F413C2">
        <w:rPr>
          <w:rFonts w:ascii="Calibri" w:hAnsi="Calibri"/>
          <w:b/>
          <w:noProof/>
          <w:lang w:val="en-ZA" w:eastAsia="en-ZA"/>
        </w:rPr>
        <w:t>right click</w:t>
      </w:r>
      <w:r>
        <w:rPr>
          <w:rFonts w:ascii="Calibri" w:hAnsi="Calibri"/>
          <w:noProof/>
          <w:lang w:val="en-ZA" w:eastAsia="en-ZA"/>
        </w:rPr>
        <w:t xml:space="preserve"> on a internal or external subroutine name and select </w:t>
      </w:r>
      <w:r w:rsidRPr="00F413C2">
        <w:rPr>
          <w:rFonts w:ascii="Calibri" w:hAnsi="Calibri"/>
          <w:b/>
          <w:noProof/>
          <w:lang w:val="en-ZA" w:eastAsia="en-ZA"/>
        </w:rPr>
        <w:t>Peek Definition</w:t>
      </w:r>
      <w:r>
        <w:rPr>
          <w:rFonts w:ascii="Calibri" w:hAnsi="Calibri"/>
          <w:noProof/>
          <w:lang w:val="en-ZA" w:eastAsia="en-ZA"/>
        </w:rPr>
        <w:t>, a window appears showing the internal or external subroutine.</w:t>
      </w:r>
    </w:p>
    <w:p w14:paraId="7B08990A" w14:textId="77777777" w:rsidR="00F413C2" w:rsidRDefault="00F413C2" w:rsidP="006E6C56">
      <w:pPr>
        <w:ind w:left="0"/>
        <w:rPr>
          <w:rFonts w:ascii="Calibri" w:hAnsi="Calibri"/>
          <w:noProof/>
          <w:lang w:val="en-ZA" w:eastAsia="en-ZA"/>
        </w:rPr>
      </w:pPr>
    </w:p>
    <w:p w14:paraId="13E40BFF"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50201BAD" wp14:editId="7AD29B3A">
            <wp:extent cx="5753100" cy="2505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2505075"/>
                    </a:xfrm>
                    <a:prstGeom prst="rect">
                      <a:avLst/>
                    </a:prstGeom>
                    <a:noFill/>
                    <a:ln>
                      <a:noFill/>
                    </a:ln>
                  </pic:spPr>
                </pic:pic>
              </a:graphicData>
            </a:graphic>
          </wp:inline>
        </w:drawing>
      </w:r>
    </w:p>
    <w:p w14:paraId="2EACF6C0" w14:textId="77777777" w:rsidR="00F413C2" w:rsidRDefault="00F413C2" w:rsidP="006E6C56">
      <w:pPr>
        <w:ind w:left="0"/>
        <w:rPr>
          <w:rFonts w:ascii="Calibri" w:hAnsi="Calibri"/>
          <w:noProof/>
          <w:lang w:val="en-ZA" w:eastAsia="en-ZA"/>
        </w:rPr>
      </w:pPr>
    </w:p>
    <w:p w14:paraId="3C82F7AC" w14:textId="77777777" w:rsidR="00F413C2" w:rsidRDefault="00092B94" w:rsidP="006E6C56">
      <w:pPr>
        <w:ind w:left="0"/>
        <w:rPr>
          <w:rFonts w:ascii="Calibri" w:hAnsi="Calibri"/>
          <w:noProof/>
          <w:lang w:val="en-ZA" w:eastAsia="en-ZA"/>
        </w:rPr>
      </w:pPr>
      <w:r>
        <w:rPr>
          <w:rFonts w:ascii="Calibri" w:hAnsi="Calibri"/>
          <w:noProof/>
          <w:lang w:val="en-ZA" w:eastAsia="en-ZA"/>
        </w:rPr>
        <w:t xml:space="preserve">If you select </w:t>
      </w:r>
      <w:r w:rsidRPr="00092B94">
        <w:rPr>
          <w:rFonts w:ascii="Calibri" w:hAnsi="Calibri"/>
          <w:b/>
          <w:noProof/>
          <w:lang w:val="en-ZA" w:eastAsia="en-ZA"/>
        </w:rPr>
        <w:t>Goto Defnition</w:t>
      </w:r>
      <w:r>
        <w:rPr>
          <w:rFonts w:ascii="Calibri" w:hAnsi="Calibri"/>
          <w:noProof/>
          <w:lang w:val="en-ZA" w:eastAsia="en-ZA"/>
        </w:rPr>
        <w:t>, the cursor is moved to start of the subroutine.</w:t>
      </w:r>
    </w:p>
    <w:p w14:paraId="076445BF" w14:textId="77777777" w:rsidR="00092B94" w:rsidRDefault="00092B94" w:rsidP="006E6C56">
      <w:pPr>
        <w:ind w:left="0"/>
        <w:rPr>
          <w:rFonts w:ascii="Calibri" w:hAnsi="Calibri"/>
          <w:noProof/>
          <w:lang w:val="en-ZA" w:eastAsia="en-ZA"/>
        </w:rPr>
      </w:pPr>
    </w:p>
    <w:p w14:paraId="2CD47612" w14:textId="77777777" w:rsidR="00092B94" w:rsidRDefault="00092B94">
      <w:pPr>
        <w:spacing w:before="0"/>
        <w:ind w:left="0"/>
        <w:rPr>
          <w:rFonts w:ascii="Arial" w:hAnsi="Arial"/>
          <w:b/>
          <w:noProof/>
          <w:sz w:val="28"/>
          <w:lang w:val="en-ZA" w:eastAsia="en-ZA"/>
        </w:rPr>
      </w:pPr>
      <w:r>
        <w:rPr>
          <w:noProof/>
          <w:lang w:val="en-ZA" w:eastAsia="en-ZA"/>
        </w:rPr>
        <w:br w:type="page"/>
      </w:r>
    </w:p>
    <w:p w14:paraId="6DC26787" w14:textId="77777777" w:rsidR="00092B94" w:rsidRDefault="00092B94" w:rsidP="00092B94">
      <w:pPr>
        <w:pStyle w:val="Heading2"/>
        <w:rPr>
          <w:noProof/>
          <w:lang w:val="en-ZA" w:eastAsia="en-ZA"/>
        </w:rPr>
      </w:pPr>
      <w:bookmarkStart w:id="296" w:name="_Toc19972226"/>
      <w:r>
        <w:rPr>
          <w:noProof/>
          <w:lang w:val="en-ZA" w:eastAsia="en-ZA"/>
        </w:rPr>
        <w:lastRenderedPageBreak/>
        <w:t>Internal Subroutine lookup</w:t>
      </w:r>
      <w:bookmarkEnd w:id="296"/>
    </w:p>
    <w:p w14:paraId="560AA1D3" w14:textId="77777777" w:rsidR="00092B94" w:rsidRDefault="00092B94" w:rsidP="006E6C56">
      <w:pPr>
        <w:ind w:left="0"/>
        <w:rPr>
          <w:rFonts w:ascii="Calibri" w:hAnsi="Calibri"/>
          <w:noProof/>
          <w:lang w:val="en-ZA" w:eastAsia="en-ZA"/>
        </w:rPr>
      </w:pPr>
      <w:r>
        <w:rPr>
          <w:rFonts w:ascii="Calibri" w:hAnsi="Calibri"/>
          <w:noProof/>
          <w:lang w:val="en-ZA" w:eastAsia="en-ZA"/>
        </w:rPr>
        <w:t xml:space="preserve">Pressing </w:t>
      </w:r>
      <w:r w:rsidRPr="00092B94">
        <w:rPr>
          <w:rFonts w:ascii="Calibri" w:hAnsi="Calibri"/>
          <w:b/>
          <w:noProof/>
          <w:lang w:val="en-ZA" w:eastAsia="en-ZA"/>
        </w:rPr>
        <w:t>“Ctl-space”</w:t>
      </w:r>
      <w:r>
        <w:rPr>
          <w:rFonts w:ascii="Calibri" w:hAnsi="Calibri"/>
          <w:noProof/>
          <w:lang w:val="en-ZA" w:eastAsia="en-ZA"/>
        </w:rPr>
        <w:t xml:space="preserve"> after the word GOTO, GOSUB or GO TO, will allow you to select from defined internal subroutines in your program.</w:t>
      </w:r>
    </w:p>
    <w:p w14:paraId="70EEF830" w14:textId="77777777" w:rsidR="00092B94" w:rsidRDefault="00092B94" w:rsidP="006E6C56">
      <w:pPr>
        <w:ind w:left="0"/>
        <w:rPr>
          <w:rFonts w:ascii="Calibri" w:hAnsi="Calibri"/>
          <w:noProof/>
          <w:lang w:val="en-ZA" w:eastAsia="en-ZA"/>
        </w:rPr>
      </w:pPr>
    </w:p>
    <w:p w14:paraId="1AB42FCB" w14:textId="77777777" w:rsidR="00092B94" w:rsidRDefault="00092B94" w:rsidP="006E6C56">
      <w:pPr>
        <w:ind w:left="0"/>
        <w:rPr>
          <w:rFonts w:ascii="Calibri" w:hAnsi="Calibri"/>
          <w:noProof/>
          <w:lang w:val="en-ZA" w:eastAsia="en-ZA"/>
        </w:rPr>
      </w:pPr>
      <w:r>
        <w:rPr>
          <w:rFonts w:ascii="Calibri" w:hAnsi="Calibri"/>
          <w:noProof/>
        </w:rPr>
        <w:drawing>
          <wp:inline distT="0" distB="0" distL="0" distR="0" wp14:anchorId="7C9A0909" wp14:editId="3C599FF9">
            <wp:extent cx="5762625" cy="3352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14:paraId="0D9A3705" w14:textId="77777777" w:rsidR="00092B94" w:rsidRDefault="00092B94" w:rsidP="006E6C56">
      <w:pPr>
        <w:ind w:left="0"/>
        <w:rPr>
          <w:rFonts w:ascii="Calibri" w:hAnsi="Calibri"/>
          <w:noProof/>
          <w:lang w:val="en-ZA" w:eastAsia="en-ZA"/>
        </w:rPr>
      </w:pPr>
    </w:p>
    <w:p w14:paraId="703D7E19" w14:textId="77777777" w:rsidR="00092B94" w:rsidRDefault="00092B94">
      <w:pPr>
        <w:spacing w:before="0"/>
        <w:ind w:left="0"/>
        <w:rPr>
          <w:rFonts w:ascii="Arial" w:hAnsi="Arial"/>
          <w:b/>
          <w:noProof/>
          <w:sz w:val="28"/>
          <w:lang w:val="en-ZA" w:eastAsia="en-ZA"/>
        </w:rPr>
      </w:pPr>
      <w:r>
        <w:rPr>
          <w:noProof/>
          <w:lang w:val="en-ZA" w:eastAsia="en-ZA"/>
        </w:rPr>
        <w:br w:type="page"/>
      </w:r>
    </w:p>
    <w:p w14:paraId="021B89A2" w14:textId="77777777" w:rsidR="00092B94" w:rsidRDefault="00092B94" w:rsidP="00092B94">
      <w:pPr>
        <w:pStyle w:val="Heading2"/>
        <w:rPr>
          <w:noProof/>
          <w:lang w:val="en-ZA" w:eastAsia="en-ZA"/>
        </w:rPr>
      </w:pPr>
      <w:bookmarkStart w:id="297" w:name="_Toc19972227"/>
      <w:r>
        <w:rPr>
          <w:noProof/>
          <w:lang w:val="en-ZA" w:eastAsia="en-ZA"/>
        </w:rPr>
        <w:lastRenderedPageBreak/>
        <w:t>Compiling and Cataloging your programs.</w:t>
      </w:r>
      <w:bookmarkEnd w:id="297"/>
    </w:p>
    <w:p w14:paraId="757BCBC3" w14:textId="77777777" w:rsidR="00092B94" w:rsidRDefault="00092B94" w:rsidP="00092B94">
      <w:pPr>
        <w:ind w:left="0"/>
        <w:rPr>
          <w:lang w:val="en-ZA" w:eastAsia="en-ZA"/>
        </w:rPr>
      </w:pPr>
    </w:p>
    <w:p w14:paraId="2944F5B9" w14:textId="77777777" w:rsidR="00092B94" w:rsidRDefault="00092B94" w:rsidP="00092B94">
      <w:pPr>
        <w:ind w:left="0"/>
        <w:rPr>
          <w:rFonts w:asciiTheme="minorHAnsi" w:hAnsiTheme="minorHAnsi" w:cstheme="minorHAnsi"/>
          <w:lang w:val="en-ZA" w:eastAsia="en-ZA"/>
        </w:rPr>
      </w:pPr>
      <w:r>
        <w:rPr>
          <w:rFonts w:asciiTheme="minorHAnsi" w:hAnsiTheme="minorHAnsi" w:cstheme="minorHAnsi"/>
          <w:lang w:val="en-ZA" w:eastAsia="en-ZA"/>
        </w:rPr>
        <w:t xml:space="preserve">Right Clicking inside the code window allows you </w:t>
      </w:r>
      <w:r w:rsidR="007778F0">
        <w:rPr>
          <w:rFonts w:asciiTheme="minorHAnsi" w:hAnsiTheme="minorHAnsi" w:cstheme="minorHAnsi"/>
          <w:lang w:val="en-ZA" w:eastAsia="en-ZA"/>
        </w:rPr>
        <w:t>to select 3 options:</w:t>
      </w:r>
    </w:p>
    <w:p w14:paraId="55938AC1" w14:textId="77777777" w:rsidR="007778F0" w:rsidRDefault="007778F0" w:rsidP="00092B94">
      <w:pPr>
        <w:ind w:left="0"/>
        <w:rPr>
          <w:rFonts w:asciiTheme="minorHAnsi" w:hAnsiTheme="minorHAnsi" w:cstheme="minorHAnsi"/>
          <w:lang w:val="en-ZA" w:eastAsia="en-ZA"/>
        </w:rPr>
      </w:pPr>
    </w:p>
    <w:p w14:paraId="183EF212" w14:textId="77777777" w:rsidR="007778F0" w:rsidRDefault="007778F0" w:rsidP="00F40026">
      <w:pPr>
        <w:pStyle w:val="ListParagraph"/>
        <w:numPr>
          <w:ilvl w:val="0"/>
          <w:numId w:val="7"/>
        </w:numPr>
        <w:rPr>
          <w:rFonts w:asciiTheme="minorHAnsi" w:hAnsiTheme="minorHAnsi" w:cstheme="minorHAnsi"/>
          <w:lang w:val="en-ZA" w:eastAsia="en-ZA"/>
        </w:rPr>
      </w:pPr>
      <w:proofErr w:type="spellStart"/>
      <w:r>
        <w:rPr>
          <w:rFonts w:asciiTheme="minorHAnsi" w:hAnsiTheme="minorHAnsi" w:cstheme="minorHAnsi"/>
          <w:lang w:val="en-ZA" w:eastAsia="en-ZA"/>
        </w:rPr>
        <w:t>Catalog</w:t>
      </w:r>
      <w:proofErr w:type="spellEnd"/>
      <w:r>
        <w:rPr>
          <w:rFonts w:asciiTheme="minorHAnsi" w:hAnsiTheme="minorHAnsi" w:cstheme="minorHAnsi"/>
          <w:lang w:val="en-ZA" w:eastAsia="en-ZA"/>
        </w:rPr>
        <w:t xml:space="preserve"> Basic Program – </w:t>
      </w:r>
      <w:proofErr w:type="spellStart"/>
      <w:r>
        <w:rPr>
          <w:rFonts w:asciiTheme="minorHAnsi" w:hAnsiTheme="minorHAnsi" w:cstheme="minorHAnsi"/>
          <w:lang w:val="en-ZA" w:eastAsia="en-ZA"/>
        </w:rPr>
        <w:t>catalogs</w:t>
      </w:r>
      <w:proofErr w:type="spellEnd"/>
      <w:r>
        <w:rPr>
          <w:rFonts w:asciiTheme="minorHAnsi" w:hAnsiTheme="minorHAnsi" w:cstheme="minorHAnsi"/>
          <w:lang w:val="en-ZA" w:eastAsia="en-ZA"/>
        </w:rPr>
        <w:t xml:space="preserve"> the BASIC program</w:t>
      </w:r>
    </w:p>
    <w:p w14:paraId="41D95BDB"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Compile Basic Program – compiles the basic program.</w:t>
      </w:r>
    </w:p>
    <w:p w14:paraId="4AA5A6B1"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Compile Basic Program with Debug – compiles with the debug flag set.</w:t>
      </w:r>
    </w:p>
    <w:p w14:paraId="4FF8AEBD" w14:textId="77777777" w:rsidR="007778F0" w:rsidRPr="007778F0" w:rsidRDefault="007778F0" w:rsidP="007778F0">
      <w:pPr>
        <w:ind w:left="0"/>
        <w:rPr>
          <w:rFonts w:asciiTheme="minorHAnsi" w:hAnsiTheme="minorHAnsi" w:cstheme="minorHAnsi"/>
          <w:lang w:val="en-ZA" w:eastAsia="en-ZA"/>
        </w:rPr>
      </w:pPr>
    </w:p>
    <w:p w14:paraId="12546BB8" w14:textId="77777777" w:rsidR="00092B94" w:rsidRDefault="00092B94" w:rsidP="006E6C56">
      <w:pPr>
        <w:ind w:left="0"/>
        <w:rPr>
          <w:rFonts w:ascii="Calibri" w:hAnsi="Calibri"/>
          <w:noProof/>
          <w:lang w:val="en-ZA" w:eastAsia="en-ZA"/>
        </w:rPr>
      </w:pPr>
      <w:r>
        <w:rPr>
          <w:rFonts w:ascii="Calibri" w:hAnsi="Calibri"/>
          <w:noProof/>
        </w:rPr>
        <w:drawing>
          <wp:inline distT="0" distB="0" distL="0" distR="0" wp14:anchorId="555AD71E" wp14:editId="18FB7490">
            <wp:extent cx="4714875" cy="3600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4875" cy="3600450"/>
                    </a:xfrm>
                    <a:prstGeom prst="rect">
                      <a:avLst/>
                    </a:prstGeom>
                    <a:noFill/>
                    <a:ln>
                      <a:noFill/>
                    </a:ln>
                  </pic:spPr>
                </pic:pic>
              </a:graphicData>
            </a:graphic>
          </wp:inline>
        </w:drawing>
      </w:r>
    </w:p>
    <w:p w14:paraId="4BB52A44" w14:textId="77777777" w:rsidR="007778F0" w:rsidRDefault="007778F0" w:rsidP="006E6C56">
      <w:pPr>
        <w:ind w:left="0"/>
        <w:rPr>
          <w:rFonts w:ascii="Calibri" w:hAnsi="Calibri"/>
          <w:noProof/>
          <w:lang w:val="en-ZA" w:eastAsia="en-ZA"/>
        </w:rPr>
      </w:pPr>
    </w:p>
    <w:p w14:paraId="002343EE" w14:textId="0C5DAF07" w:rsidR="007778F0" w:rsidRDefault="007778F0" w:rsidP="006E6C56">
      <w:pPr>
        <w:ind w:left="0"/>
        <w:rPr>
          <w:rFonts w:ascii="Calibri" w:hAnsi="Calibri"/>
          <w:noProof/>
          <w:lang w:val="en-ZA" w:eastAsia="en-ZA"/>
        </w:rPr>
      </w:pPr>
      <w:r>
        <w:rPr>
          <w:rFonts w:ascii="Calibri" w:hAnsi="Calibri"/>
          <w:noProof/>
          <w:lang w:val="en-ZA" w:eastAsia="en-ZA"/>
        </w:rPr>
        <w:t>After the option is selected, the results will be displayed in message box at the bottom of the screen. If an error is detected, the editor will place the cursor on the line where error occu</w:t>
      </w:r>
      <w:ins w:id="298" w:author="Ian McGowan" w:date="2019-11-20T21:34:00Z">
        <w:r w:rsidR="003709D7">
          <w:rPr>
            <w:rFonts w:ascii="Calibri" w:hAnsi="Calibri"/>
            <w:noProof/>
            <w:lang w:val="en-ZA" w:eastAsia="en-ZA"/>
          </w:rPr>
          <w:t>r</w:t>
        </w:r>
      </w:ins>
      <w:r>
        <w:rPr>
          <w:rFonts w:ascii="Calibri" w:hAnsi="Calibri"/>
          <w:noProof/>
          <w:lang w:val="en-ZA" w:eastAsia="en-ZA"/>
        </w:rPr>
        <w:t>s.</w:t>
      </w:r>
    </w:p>
    <w:p w14:paraId="63F1B10A" w14:textId="77777777" w:rsidR="007778F0" w:rsidRDefault="007778F0" w:rsidP="006E6C56">
      <w:pPr>
        <w:ind w:left="0"/>
        <w:rPr>
          <w:rFonts w:ascii="Calibri" w:hAnsi="Calibri"/>
          <w:noProof/>
          <w:lang w:val="en-ZA" w:eastAsia="en-ZA"/>
        </w:rPr>
      </w:pPr>
    </w:p>
    <w:p w14:paraId="4A21B396" w14:textId="77777777" w:rsidR="007778F0" w:rsidRDefault="007778F0" w:rsidP="007778F0">
      <w:pPr>
        <w:pStyle w:val="Heading2"/>
        <w:rPr>
          <w:noProof/>
          <w:lang w:val="en-ZA" w:eastAsia="en-ZA"/>
        </w:rPr>
      </w:pPr>
      <w:bookmarkStart w:id="299" w:name="_Toc19972228"/>
      <w:r>
        <w:rPr>
          <w:noProof/>
          <w:lang w:val="en-ZA" w:eastAsia="en-ZA"/>
        </w:rPr>
        <w:t>Formatting Programs</w:t>
      </w:r>
      <w:bookmarkEnd w:id="299"/>
    </w:p>
    <w:p w14:paraId="09F35963" w14:textId="77777777" w:rsidR="007778F0" w:rsidRDefault="007778F0" w:rsidP="006E6C56">
      <w:pPr>
        <w:ind w:left="0"/>
        <w:rPr>
          <w:rFonts w:ascii="Calibri" w:hAnsi="Calibri"/>
          <w:noProof/>
          <w:lang w:val="en-ZA" w:eastAsia="en-ZA"/>
        </w:rPr>
      </w:pPr>
    </w:p>
    <w:p w14:paraId="57B8E0E9" w14:textId="74F892F3" w:rsidR="007778F0" w:rsidRDefault="007778F0" w:rsidP="006E6C56">
      <w:pPr>
        <w:ind w:left="0"/>
        <w:rPr>
          <w:rFonts w:ascii="Calibri" w:hAnsi="Calibri"/>
          <w:noProof/>
          <w:lang w:val="en-ZA" w:eastAsia="en-ZA"/>
        </w:rPr>
      </w:pPr>
      <w:r w:rsidRPr="007778F0">
        <w:rPr>
          <w:rFonts w:ascii="Calibri" w:hAnsi="Calibri"/>
          <w:b/>
          <w:noProof/>
          <w:lang w:val="en-ZA" w:eastAsia="en-ZA"/>
        </w:rPr>
        <w:t>Right Clicking</w:t>
      </w:r>
      <w:r>
        <w:rPr>
          <w:rFonts w:ascii="Calibri" w:hAnsi="Calibri"/>
          <w:noProof/>
          <w:lang w:val="en-ZA" w:eastAsia="en-ZA"/>
        </w:rPr>
        <w:t xml:space="preserve"> and selecting </w:t>
      </w:r>
      <w:r w:rsidRPr="007778F0">
        <w:rPr>
          <w:rFonts w:ascii="Calibri" w:hAnsi="Calibri"/>
          <w:b/>
          <w:noProof/>
          <w:lang w:val="en-ZA" w:eastAsia="en-ZA"/>
        </w:rPr>
        <w:t>Format Document</w:t>
      </w:r>
      <w:r>
        <w:rPr>
          <w:rFonts w:ascii="Calibri" w:hAnsi="Calibri"/>
          <w:noProof/>
          <w:lang w:val="en-ZA" w:eastAsia="en-ZA"/>
        </w:rPr>
        <w:t xml:space="preserve">, will format your BASIC program. The formatting is based on the 2 settings, </w:t>
      </w:r>
      <w:del w:id="300" w:author="Ian McGowan" w:date="2019-11-20T21:47:00Z">
        <w:r w:rsidRPr="007778F0" w:rsidDel="00826ACE">
          <w:rPr>
            <w:rFonts w:ascii="Calibri" w:hAnsi="Calibri"/>
            <w:b/>
            <w:noProof/>
            <w:lang w:val="en-ZA" w:eastAsia="en-ZA"/>
          </w:rPr>
          <w:delText>mvon.</w:delText>
        </w:r>
      </w:del>
      <w:ins w:id="301" w:author="Ian McGowan" w:date="2019-11-20T21:47:00Z">
        <w:r w:rsidR="00826ACE">
          <w:rPr>
            <w:rFonts w:ascii="Calibri" w:hAnsi="Calibri"/>
            <w:b/>
            <w:noProof/>
            <w:lang w:val="en-ZA" w:eastAsia="en-ZA"/>
          </w:rPr>
          <w:t>mvbasic.</w:t>
        </w:r>
      </w:ins>
      <w:r w:rsidRPr="007778F0">
        <w:rPr>
          <w:rFonts w:ascii="Calibri" w:hAnsi="Calibri"/>
          <w:b/>
          <w:noProof/>
          <w:lang w:val="en-ZA" w:eastAsia="en-ZA"/>
        </w:rPr>
        <w:t>indent</w:t>
      </w:r>
      <w:r>
        <w:rPr>
          <w:rFonts w:ascii="Calibri" w:hAnsi="Calibri"/>
          <w:noProof/>
          <w:lang w:val="en-ZA" w:eastAsia="en-ZA"/>
        </w:rPr>
        <w:t xml:space="preserve"> and </w:t>
      </w:r>
      <w:del w:id="302" w:author="Ian McGowan" w:date="2019-11-20T21:47:00Z">
        <w:r w:rsidRPr="007778F0" w:rsidDel="00826ACE">
          <w:rPr>
            <w:rFonts w:ascii="Calibri" w:hAnsi="Calibri"/>
            <w:b/>
            <w:noProof/>
            <w:lang w:val="en-ZA" w:eastAsia="en-ZA"/>
          </w:rPr>
          <w:delText>mvon.</w:delText>
        </w:r>
      </w:del>
      <w:ins w:id="303" w:author="Ian McGowan" w:date="2019-11-20T21:47:00Z">
        <w:r w:rsidR="00826ACE">
          <w:rPr>
            <w:rFonts w:ascii="Calibri" w:hAnsi="Calibri"/>
            <w:b/>
            <w:noProof/>
            <w:lang w:val="en-ZA" w:eastAsia="en-ZA"/>
          </w:rPr>
          <w:t>mvbasic.</w:t>
        </w:r>
      </w:ins>
      <w:r w:rsidRPr="007778F0">
        <w:rPr>
          <w:rFonts w:ascii="Calibri" w:hAnsi="Calibri"/>
          <w:b/>
          <w:noProof/>
          <w:lang w:val="en-ZA" w:eastAsia="en-ZA"/>
        </w:rPr>
        <w:t>margin</w:t>
      </w:r>
      <w:r>
        <w:rPr>
          <w:rFonts w:ascii="Calibri" w:hAnsi="Calibri"/>
          <w:b/>
          <w:noProof/>
          <w:lang w:val="en-ZA" w:eastAsia="en-ZA"/>
        </w:rPr>
        <w:t xml:space="preserve"> </w:t>
      </w:r>
      <w:r>
        <w:rPr>
          <w:rFonts w:ascii="Calibri" w:hAnsi="Calibri"/>
          <w:noProof/>
          <w:lang w:val="en-ZA" w:eastAsia="en-ZA"/>
        </w:rPr>
        <w:t>that have default values of 3 and 5.</w:t>
      </w:r>
    </w:p>
    <w:p w14:paraId="39E94788" w14:textId="77777777" w:rsidR="006D52DE" w:rsidRDefault="006D52DE">
      <w:pPr>
        <w:spacing w:before="0"/>
        <w:ind w:left="0"/>
        <w:rPr>
          <w:rFonts w:ascii="Calibri" w:hAnsi="Calibri"/>
          <w:noProof/>
          <w:lang w:val="en-ZA" w:eastAsia="en-ZA"/>
        </w:rPr>
      </w:pPr>
    </w:p>
    <w:p w14:paraId="3D334BC3" w14:textId="77777777" w:rsidR="006D52DE" w:rsidRDefault="006D52DE">
      <w:pPr>
        <w:spacing w:before="0"/>
        <w:ind w:left="0"/>
        <w:rPr>
          <w:rFonts w:ascii="Calibri" w:hAnsi="Calibri"/>
          <w:noProof/>
          <w:lang w:val="en-ZA" w:eastAsia="en-ZA"/>
        </w:rPr>
      </w:pPr>
    </w:p>
    <w:p w14:paraId="09044713" w14:textId="19D59C43" w:rsidR="002173A6" w:rsidRPr="004D4BD3" w:rsidRDefault="002173A6" w:rsidP="000F4CA0">
      <w:pPr>
        <w:keepNext/>
        <w:pageBreakBefore/>
        <w:spacing w:before="240" w:after="240"/>
        <w:ind w:left="0" w:right="720"/>
        <w:outlineLvl w:val="0"/>
        <w:rPr>
          <w:rFonts w:ascii="Calibri" w:hAnsi="Calibri"/>
          <w:noProof/>
          <w:lang w:val="en-ZA" w:eastAsia="en-ZA"/>
        </w:rPr>
      </w:pPr>
    </w:p>
    <w:sectPr w:rsidR="002173A6" w:rsidRPr="004D4BD3" w:rsidSect="00C51E56">
      <w:headerReference w:type="default" r:id="rId39"/>
      <w:headerReference w:type="first" r:id="rId40"/>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CC09C" w14:textId="77777777" w:rsidR="00CA27DE" w:rsidRDefault="00CA27DE">
      <w:r>
        <w:separator/>
      </w:r>
    </w:p>
  </w:endnote>
  <w:endnote w:type="continuationSeparator" w:id="0">
    <w:p w14:paraId="65C0C9EA" w14:textId="77777777" w:rsidR="00CA27DE" w:rsidRDefault="00CA2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7B16" w14:textId="77777777" w:rsidR="003709D7" w:rsidRDefault="003709D7" w:rsidP="00C51E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43CDF0" w14:textId="77777777" w:rsidR="003709D7" w:rsidRDefault="003709D7" w:rsidP="007E1B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4DB2B" w14:textId="77777777" w:rsidR="003709D7" w:rsidRDefault="003709D7" w:rsidP="00641945">
    <w:pPr>
      <w:pStyle w:val="Footer"/>
      <w:framePr w:wrap="around" w:vAnchor="text" w:hAnchor="page" w:x="10201" w:y="3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44</w:t>
    </w:r>
    <w:r>
      <w:rPr>
        <w:rStyle w:val="PageNumber"/>
      </w:rPr>
      <w:fldChar w:fldCharType="end"/>
    </w:r>
  </w:p>
  <w:p w14:paraId="0C93D2D7" w14:textId="0B9FA8A9" w:rsidR="003709D7" w:rsidRDefault="003709D7" w:rsidP="00153A75">
    <w:pPr>
      <w:pStyle w:val="Footer"/>
    </w:pPr>
    <w:r>
      <w:rPr>
        <w:lang w:val="it-IT"/>
      </w:rPr>
      <w:t>MultiValue Extensions Visual Studio Code Extension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C0FB" w14:textId="79769A86" w:rsidR="003709D7" w:rsidRDefault="003709D7">
    <w:pPr>
      <w:pStyle w:val="Footer"/>
    </w:pPr>
    <w:r>
      <w:t xml:space="preserve">MVExtensions – </w:t>
    </w:r>
    <w:hyperlink r:id="rId1" w:history="1">
      <w:r w:rsidRPr="006D52DE">
        <w:rPr>
          <w:rStyle w:val="Hyperlink"/>
        </w:rPr>
        <w:t>https://github.com/mvextensions</w:t>
      </w:r>
    </w:hyperlink>
    <w:r>
      <w:tab/>
      <w:t>Version 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FC8A3" w14:textId="7F737197" w:rsidR="003709D7" w:rsidRPr="00D738F5" w:rsidRDefault="003709D7" w:rsidP="00F66F63">
    <w:pPr>
      <w:pStyle w:val="Footer"/>
      <w:pBdr>
        <w:top w:val="single" w:sz="4" w:space="1" w:color="auto"/>
      </w:pBdr>
      <w:tabs>
        <w:tab w:val="clear" w:pos="4320"/>
        <w:tab w:val="clear" w:pos="8640"/>
        <w:tab w:val="right" w:pos="8641"/>
      </w:tabs>
      <w:rPr>
        <w:lang w:val="it-IT"/>
      </w:rPr>
    </w:pPr>
    <w:r>
      <w:rPr>
        <w:lang w:val="it-IT"/>
      </w:rPr>
      <w:t>MultiValue Extensions Visual Studio Code Extension</w:t>
    </w:r>
    <w:r w:rsidRPr="00D738F5">
      <w:rPr>
        <w:lang w:val="it-IT"/>
      </w:rPr>
      <w:tab/>
    </w:r>
    <w:r>
      <w:fldChar w:fldCharType="begin"/>
    </w:r>
    <w:r w:rsidRPr="00D738F5">
      <w:rPr>
        <w:lang w:val="it-IT"/>
      </w:rPr>
      <w:instrText xml:space="preserve">page </w:instrText>
    </w:r>
    <w:r>
      <w:fldChar w:fldCharType="separate"/>
    </w:r>
    <w:r>
      <w:rPr>
        <w:lang w:val="it-IT"/>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DFA69" w14:textId="77777777" w:rsidR="00CA27DE" w:rsidRDefault="00CA27DE">
      <w:r>
        <w:separator/>
      </w:r>
    </w:p>
  </w:footnote>
  <w:footnote w:type="continuationSeparator" w:id="0">
    <w:p w14:paraId="21596AE6" w14:textId="77777777" w:rsidR="00CA27DE" w:rsidRDefault="00CA2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C1ABF" w14:textId="22EC1BCF" w:rsidR="003709D7" w:rsidRDefault="003709D7" w:rsidP="00C86CC3">
    <w:pPr>
      <w:pStyle w:val="Header"/>
      <w:jc w:val="right"/>
    </w:pPr>
    <w:fldSimple w:instr=" STYLEREF  &quot;Doc title 1&quot;  \* MERGEFORMAT ">
      <w:r w:rsidR="00826ACE">
        <w:t>Contents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F9409" w14:textId="1A17A572" w:rsidR="003709D7" w:rsidRPr="00811F76" w:rsidRDefault="003709D7" w:rsidP="003D069E">
    <w:pPr>
      <w:pStyle w:val="Header"/>
      <w:jc w:val="right"/>
    </w:pPr>
    <w:fldSimple w:instr=" STYLEREF  &quot;Heading 1&quot;  \* MERGEFORMAT ">
      <w:r w:rsidR="00826ACE">
        <w:t>Connecting to a MultiValue Server</w:t>
      </w:r>
    </w:fldSimple>
  </w:p>
  <w:p w14:paraId="11AEE7D4" w14:textId="77777777" w:rsidR="003709D7" w:rsidRDefault="003709D7" w:rsidP="003D069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DC29" w14:textId="6FEA4521" w:rsidR="003709D7" w:rsidRPr="003D069E" w:rsidRDefault="003709D7" w:rsidP="003D069E">
    <w:pPr>
      <w:pStyle w:val="Header"/>
      <w:jc w:val="right"/>
    </w:pPr>
    <w:fldSimple w:instr=" STYLEREF  &quot;Heading 1&quot;  \* MERGEFORMAT ">
      <w:r w:rsidR="00826ACE">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9E7E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C94008"/>
    <w:multiLevelType w:val="hybridMultilevel"/>
    <w:tmpl w:val="2F74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146C1"/>
    <w:multiLevelType w:val="multilevel"/>
    <w:tmpl w:val="8F228B7C"/>
    <w:lvl w:ilvl="0">
      <w:start w:val="1"/>
      <w:numFmt w:val="decimal"/>
      <w:pStyle w:val="Heading1"/>
      <w:lvlText w:val="%1"/>
      <w:lvlJc w:val="left"/>
      <w:pPr>
        <w:tabs>
          <w:tab w:val="num" w:pos="2843"/>
        </w:tabs>
        <w:ind w:left="284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6036BD0"/>
    <w:multiLevelType w:val="singleLevel"/>
    <w:tmpl w:val="A8BE00E4"/>
    <w:lvl w:ilvl="0">
      <w:start w:val="1"/>
      <w:numFmt w:val="decimal"/>
      <w:pStyle w:val="ListNumber"/>
      <w:lvlText w:val="%1"/>
      <w:lvlJc w:val="left"/>
      <w:pPr>
        <w:tabs>
          <w:tab w:val="num" w:pos="0"/>
        </w:tabs>
        <w:ind w:left="1728" w:hanging="288"/>
      </w:pPr>
      <w:rPr>
        <w:rFonts w:ascii="Arial" w:hAnsi="Arial" w:hint="default"/>
        <w:b/>
        <w:i w:val="0"/>
        <w:sz w:val="20"/>
      </w:rPr>
    </w:lvl>
  </w:abstractNum>
  <w:abstractNum w:abstractNumId="4" w15:restartNumberingAfterBreak="0">
    <w:nsid w:val="5CBF4C98"/>
    <w:multiLevelType w:val="hybridMultilevel"/>
    <w:tmpl w:val="A516A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2144E"/>
    <w:multiLevelType w:val="multilevel"/>
    <w:tmpl w:val="3BCE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71B0E"/>
    <w:multiLevelType w:val="hybridMultilevel"/>
    <w:tmpl w:val="57B2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44091"/>
    <w:multiLevelType w:val="hybridMultilevel"/>
    <w:tmpl w:val="5B24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6"/>
  </w:num>
  <w:num w:numId="7">
    <w:abstractNumId w:val="7"/>
  </w:num>
  <w:num w:numId="8">
    <w:abstractNumId w:val="4"/>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McGowan">
    <w15:presenceInfo w15:providerId="Windows Live" w15:userId="8e33a9ed6ff135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ZA" w:vendorID="64" w:dllVersion="6" w:nlCheck="1" w:checkStyle="0"/>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US" w:vendorID="8" w:dllVersion="513"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144"/>
    <w:rsid w:val="000035D8"/>
    <w:rsid w:val="0000368B"/>
    <w:rsid w:val="00006E5C"/>
    <w:rsid w:val="00011CC3"/>
    <w:rsid w:val="000151FF"/>
    <w:rsid w:val="0001564A"/>
    <w:rsid w:val="00020BFC"/>
    <w:rsid w:val="000224E7"/>
    <w:rsid w:val="0002450D"/>
    <w:rsid w:val="00025531"/>
    <w:rsid w:val="0003127E"/>
    <w:rsid w:val="00033440"/>
    <w:rsid w:val="00033901"/>
    <w:rsid w:val="00033C1E"/>
    <w:rsid w:val="00036B87"/>
    <w:rsid w:val="000419E2"/>
    <w:rsid w:val="00042FAB"/>
    <w:rsid w:val="000453E6"/>
    <w:rsid w:val="00045BDC"/>
    <w:rsid w:val="0005000B"/>
    <w:rsid w:val="000548BB"/>
    <w:rsid w:val="000575D0"/>
    <w:rsid w:val="00057B16"/>
    <w:rsid w:val="00061E21"/>
    <w:rsid w:val="00073F6F"/>
    <w:rsid w:val="00076693"/>
    <w:rsid w:val="00080DAD"/>
    <w:rsid w:val="00083475"/>
    <w:rsid w:val="0008535B"/>
    <w:rsid w:val="00090721"/>
    <w:rsid w:val="00090D9D"/>
    <w:rsid w:val="000915C2"/>
    <w:rsid w:val="0009169E"/>
    <w:rsid w:val="00092133"/>
    <w:rsid w:val="0009258B"/>
    <w:rsid w:val="00092B94"/>
    <w:rsid w:val="000948F3"/>
    <w:rsid w:val="00096F81"/>
    <w:rsid w:val="00097395"/>
    <w:rsid w:val="000A2902"/>
    <w:rsid w:val="000A3A6D"/>
    <w:rsid w:val="000A40B5"/>
    <w:rsid w:val="000A4A21"/>
    <w:rsid w:val="000A6E05"/>
    <w:rsid w:val="000B2E21"/>
    <w:rsid w:val="000B55D9"/>
    <w:rsid w:val="000B797F"/>
    <w:rsid w:val="000C071E"/>
    <w:rsid w:val="000C7F20"/>
    <w:rsid w:val="000D1BB2"/>
    <w:rsid w:val="000D32E3"/>
    <w:rsid w:val="000D6E06"/>
    <w:rsid w:val="000D7762"/>
    <w:rsid w:val="000E3B6B"/>
    <w:rsid w:val="000E4626"/>
    <w:rsid w:val="000F0ABC"/>
    <w:rsid w:val="000F4CA0"/>
    <w:rsid w:val="000F4CA9"/>
    <w:rsid w:val="0010353D"/>
    <w:rsid w:val="00104194"/>
    <w:rsid w:val="00105834"/>
    <w:rsid w:val="00111C96"/>
    <w:rsid w:val="00112E31"/>
    <w:rsid w:val="001150DE"/>
    <w:rsid w:val="001179FE"/>
    <w:rsid w:val="0012010E"/>
    <w:rsid w:val="00125BEB"/>
    <w:rsid w:val="001305EE"/>
    <w:rsid w:val="00131B40"/>
    <w:rsid w:val="001335D8"/>
    <w:rsid w:val="00140980"/>
    <w:rsid w:val="00142650"/>
    <w:rsid w:val="00142FE2"/>
    <w:rsid w:val="00145F69"/>
    <w:rsid w:val="001473C5"/>
    <w:rsid w:val="001502B4"/>
    <w:rsid w:val="00151F2D"/>
    <w:rsid w:val="00153A75"/>
    <w:rsid w:val="0015416B"/>
    <w:rsid w:val="001665B6"/>
    <w:rsid w:val="00166C58"/>
    <w:rsid w:val="00166CBC"/>
    <w:rsid w:val="00170016"/>
    <w:rsid w:val="00172AE4"/>
    <w:rsid w:val="00173020"/>
    <w:rsid w:val="00173822"/>
    <w:rsid w:val="00175352"/>
    <w:rsid w:val="00186728"/>
    <w:rsid w:val="001907D6"/>
    <w:rsid w:val="00192989"/>
    <w:rsid w:val="0019595C"/>
    <w:rsid w:val="00196D02"/>
    <w:rsid w:val="0019740E"/>
    <w:rsid w:val="001A0D77"/>
    <w:rsid w:val="001A5280"/>
    <w:rsid w:val="001A5976"/>
    <w:rsid w:val="001A7B1B"/>
    <w:rsid w:val="001B2597"/>
    <w:rsid w:val="001B691D"/>
    <w:rsid w:val="001C26CE"/>
    <w:rsid w:val="001D00A1"/>
    <w:rsid w:val="001D0583"/>
    <w:rsid w:val="001D09E1"/>
    <w:rsid w:val="001D100D"/>
    <w:rsid w:val="001D2EE8"/>
    <w:rsid w:val="001E01F2"/>
    <w:rsid w:val="001E6A15"/>
    <w:rsid w:val="001F1E83"/>
    <w:rsid w:val="001F2FDF"/>
    <w:rsid w:val="001F3B22"/>
    <w:rsid w:val="001F4253"/>
    <w:rsid w:val="001F4305"/>
    <w:rsid w:val="001F455E"/>
    <w:rsid w:val="001F5AE4"/>
    <w:rsid w:val="001F6E46"/>
    <w:rsid w:val="002018FD"/>
    <w:rsid w:val="00201E0A"/>
    <w:rsid w:val="002032CC"/>
    <w:rsid w:val="00203A9D"/>
    <w:rsid w:val="00205355"/>
    <w:rsid w:val="002062B9"/>
    <w:rsid w:val="00206889"/>
    <w:rsid w:val="00210C91"/>
    <w:rsid w:val="0021294E"/>
    <w:rsid w:val="0021300A"/>
    <w:rsid w:val="00213372"/>
    <w:rsid w:val="00213FC0"/>
    <w:rsid w:val="00214DE3"/>
    <w:rsid w:val="00215499"/>
    <w:rsid w:val="002160D7"/>
    <w:rsid w:val="00216D16"/>
    <w:rsid w:val="00217096"/>
    <w:rsid w:val="0021710F"/>
    <w:rsid w:val="002173A6"/>
    <w:rsid w:val="002222D1"/>
    <w:rsid w:val="00225AF1"/>
    <w:rsid w:val="00225EF2"/>
    <w:rsid w:val="0022607C"/>
    <w:rsid w:val="002274B0"/>
    <w:rsid w:val="00232C7A"/>
    <w:rsid w:val="00234F5E"/>
    <w:rsid w:val="002412E9"/>
    <w:rsid w:val="002443E6"/>
    <w:rsid w:val="0024482A"/>
    <w:rsid w:val="0024489F"/>
    <w:rsid w:val="00245DB9"/>
    <w:rsid w:val="002473A2"/>
    <w:rsid w:val="00251EE5"/>
    <w:rsid w:val="00252C22"/>
    <w:rsid w:val="0025670F"/>
    <w:rsid w:val="00260C98"/>
    <w:rsid w:val="002616D5"/>
    <w:rsid w:val="00261AC5"/>
    <w:rsid w:val="00262C9E"/>
    <w:rsid w:val="0026378E"/>
    <w:rsid w:val="00263ECD"/>
    <w:rsid w:val="002660D7"/>
    <w:rsid w:val="0026628C"/>
    <w:rsid w:val="00267C19"/>
    <w:rsid w:val="00271551"/>
    <w:rsid w:val="0027235F"/>
    <w:rsid w:val="002749A0"/>
    <w:rsid w:val="00275068"/>
    <w:rsid w:val="00282643"/>
    <w:rsid w:val="00282BF5"/>
    <w:rsid w:val="00282EF1"/>
    <w:rsid w:val="002842E5"/>
    <w:rsid w:val="00292C83"/>
    <w:rsid w:val="00292EF3"/>
    <w:rsid w:val="00293897"/>
    <w:rsid w:val="002A6223"/>
    <w:rsid w:val="002B55B0"/>
    <w:rsid w:val="002C151E"/>
    <w:rsid w:val="002C60A8"/>
    <w:rsid w:val="002D000E"/>
    <w:rsid w:val="002D06D7"/>
    <w:rsid w:val="002D0F61"/>
    <w:rsid w:val="002D2454"/>
    <w:rsid w:val="002D46F8"/>
    <w:rsid w:val="002D4940"/>
    <w:rsid w:val="002D4B96"/>
    <w:rsid w:val="002D72A0"/>
    <w:rsid w:val="002D7F69"/>
    <w:rsid w:val="002E3606"/>
    <w:rsid w:val="002E739B"/>
    <w:rsid w:val="002F0749"/>
    <w:rsid w:val="002F0EA9"/>
    <w:rsid w:val="002F2081"/>
    <w:rsid w:val="002F32F8"/>
    <w:rsid w:val="002F585C"/>
    <w:rsid w:val="002F58D8"/>
    <w:rsid w:val="002F5A02"/>
    <w:rsid w:val="00300309"/>
    <w:rsid w:val="0030076B"/>
    <w:rsid w:val="00300CD1"/>
    <w:rsid w:val="00306D59"/>
    <w:rsid w:val="00310610"/>
    <w:rsid w:val="00311410"/>
    <w:rsid w:val="00311739"/>
    <w:rsid w:val="00315314"/>
    <w:rsid w:val="00315F35"/>
    <w:rsid w:val="003177A1"/>
    <w:rsid w:val="003178E4"/>
    <w:rsid w:val="003201C7"/>
    <w:rsid w:val="003206E3"/>
    <w:rsid w:val="00322711"/>
    <w:rsid w:val="00323B70"/>
    <w:rsid w:val="00326109"/>
    <w:rsid w:val="003274E1"/>
    <w:rsid w:val="003327EE"/>
    <w:rsid w:val="00333171"/>
    <w:rsid w:val="0033481E"/>
    <w:rsid w:val="00334882"/>
    <w:rsid w:val="00334EA8"/>
    <w:rsid w:val="0033581C"/>
    <w:rsid w:val="00335D58"/>
    <w:rsid w:val="0033795C"/>
    <w:rsid w:val="003408D3"/>
    <w:rsid w:val="00344BBE"/>
    <w:rsid w:val="00344F9D"/>
    <w:rsid w:val="00352BCB"/>
    <w:rsid w:val="00354255"/>
    <w:rsid w:val="00354A21"/>
    <w:rsid w:val="00357286"/>
    <w:rsid w:val="00357653"/>
    <w:rsid w:val="00360BC4"/>
    <w:rsid w:val="00361D3D"/>
    <w:rsid w:val="00362ADA"/>
    <w:rsid w:val="00362BB2"/>
    <w:rsid w:val="003634D2"/>
    <w:rsid w:val="00364BBD"/>
    <w:rsid w:val="003709D7"/>
    <w:rsid w:val="00373095"/>
    <w:rsid w:val="003735D6"/>
    <w:rsid w:val="00374EDA"/>
    <w:rsid w:val="00375C74"/>
    <w:rsid w:val="00383058"/>
    <w:rsid w:val="00384DB7"/>
    <w:rsid w:val="00385473"/>
    <w:rsid w:val="00386C75"/>
    <w:rsid w:val="0038730C"/>
    <w:rsid w:val="00390BDD"/>
    <w:rsid w:val="003934F1"/>
    <w:rsid w:val="00396B2D"/>
    <w:rsid w:val="00397FB6"/>
    <w:rsid w:val="003A063A"/>
    <w:rsid w:val="003A1E7B"/>
    <w:rsid w:val="003A2228"/>
    <w:rsid w:val="003A4369"/>
    <w:rsid w:val="003A5706"/>
    <w:rsid w:val="003A6F4D"/>
    <w:rsid w:val="003B316A"/>
    <w:rsid w:val="003B5289"/>
    <w:rsid w:val="003C10E1"/>
    <w:rsid w:val="003C28FE"/>
    <w:rsid w:val="003C335C"/>
    <w:rsid w:val="003D069E"/>
    <w:rsid w:val="003D1CE8"/>
    <w:rsid w:val="003D63FC"/>
    <w:rsid w:val="003D7A11"/>
    <w:rsid w:val="003E04B4"/>
    <w:rsid w:val="003E1615"/>
    <w:rsid w:val="003E29FF"/>
    <w:rsid w:val="003E3F00"/>
    <w:rsid w:val="003E4351"/>
    <w:rsid w:val="003E463D"/>
    <w:rsid w:val="003E6AAF"/>
    <w:rsid w:val="003F0853"/>
    <w:rsid w:val="003F1B49"/>
    <w:rsid w:val="003F207E"/>
    <w:rsid w:val="003F430D"/>
    <w:rsid w:val="003F6B36"/>
    <w:rsid w:val="00400C2C"/>
    <w:rsid w:val="004025E0"/>
    <w:rsid w:val="00406DE9"/>
    <w:rsid w:val="004112BB"/>
    <w:rsid w:val="00412259"/>
    <w:rsid w:val="004137B4"/>
    <w:rsid w:val="0041763C"/>
    <w:rsid w:val="00420CBD"/>
    <w:rsid w:val="00422630"/>
    <w:rsid w:val="00426022"/>
    <w:rsid w:val="00431EEE"/>
    <w:rsid w:val="0043606B"/>
    <w:rsid w:val="00437F43"/>
    <w:rsid w:val="00441715"/>
    <w:rsid w:val="00442BFB"/>
    <w:rsid w:val="00446066"/>
    <w:rsid w:val="00446F83"/>
    <w:rsid w:val="0045307C"/>
    <w:rsid w:val="004554E6"/>
    <w:rsid w:val="00460F2A"/>
    <w:rsid w:val="004615CB"/>
    <w:rsid w:val="0046340A"/>
    <w:rsid w:val="004636F9"/>
    <w:rsid w:val="0047144A"/>
    <w:rsid w:val="004729C1"/>
    <w:rsid w:val="004737EE"/>
    <w:rsid w:val="00474468"/>
    <w:rsid w:val="00474FA4"/>
    <w:rsid w:val="0047594A"/>
    <w:rsid w:val="004759E3"/>
    <w:rsid w:val="00475A3A"/>
    <w:rsid w:val="00476368"/>
    <w:rsid w:val="004805AD"/>
    <w:rsid w:val="00481383"/>
    <w:rsid w:val="004947C3"/>
    <w:rsid w:val="004952AC"/>
    <w:rsid w:val="00496BDA"/>
    <w:rsid w:val="004A07A5"/>
    <w:rsid w:val="004A19D8"/>
    <w:rsid w:val="004A2426"/>
    <w:rsid w:val="004A4AFE"/>
    <w:rsid w:val="004A6257"/>
    <w:rsid w:val="004B047A"/>
    <w:rsid w:val="004B3135"/>
    <w:rsid w:val="004C0D0B"/>
    <w:rsid w:val="004C246C"/>
    <w:rsid w:val="004C2FAF"/>
    <w:rsid w:val="004C313D"/>
    <w:rsid w:val="004C33D3"/>
    <w:rsid w:val="004C3FBB"/>
    <w:rsid w:val="004C5EB8"/>
    <w:rsid w:val="004D2823"/>
    <w:rsid w:val="004D3D45"/>
    <w:rsid w:val="004D4BD3"/>
    <w:rsid w:val="004D67F6"/>
    <w:rsid w:val="004D69D1"/>
    <w:rsid w:val="004E0350"/>
    <w:rsid w:val="004E0694"/>
    <w:rsid w:val="004E4FD6"/>
    <w:rsid w:val="004E646B"/>
    <w:rsid w:val="004F009C"/>
    <w:rsid w:val="004F6C97"/>
    <w:rsid w:val="004F7D64"/>
    <w:rsid w:val="00500A31"/>
    <w:rsid w:val="00502EF0"/>
    <w:rsid w:val="00503D33"/>
    <w:rsid w:val="00505863"/>
    <w:rsid w:val="0050679F"/>
    <w:rsid w:val="00507A4C"/>
    <w:rsid w:val="00510231"/>
    <w:rsid w:val="00510F19"/>
    <w:rsid w:val="00513E03"/>
    <w:rsid w:val="00513E22"/>
    <w:rsid w:val="00514995"/>
    <w:rsid w:val="00517052"/>
    <w:rsid w:val="00517650"/>
    <w:rsid w:val="00520C86"/>
    <w:rsid w:val="0052132F"/>
    <w:rsid w:val="00524009"/>
    <w:rsid w:val="00524B54"/>
    <w:rsid w:val="00526697"/>
    <w:rsid w:val="00531DD5"/>
    <w:rsid w:val="00534032"/>
    <w:rsid w:val="005349D2"/>
    <w:rsid w:val="00536A11"/>
    <w:rsid w:val="00536FDF"/>
    <w:rsid w:val="005432D1"/>
    <w:rsid w:val="00546B53"/>
    <w:rsid w:val="00556F7F"/>
    <w:rsid w:val="005573B7"/>
    <w:rsid w:val="005578B7"/>
    <w:rsid w:val="00562199"/>
    <w:rsid w:val="00565EF0"/>
    <w:rsid w:val="005670A6"/>
    <w:rsid w:val="00575B1A"/>
    <w:rsid w:val="00576C14"/>
    <w:rsid w:val="00582B8C"/>
    <w:rsid w:val="00585DE0"/>
    <w:rsid w:val="00587EE2"/>
    <w:rsid w:val="00591C47"/>
    <w:rsid w:val="005925CF"/>
    <w:rsid w:val="00596115"/>
    <w:rsid w:val="005A50EB"/>
    <w:rsid w:val="005B4CB8"/>
    <w:rsid w:val="005C31EC"/>
    <w:rsid w:val="005D209F"/>
    <w:rsid w:val="005D2FDC"/>
    <w:rsid w:val="005D43DC"/>
    <w:rsid w:val="005D4CA0"/>
    <w:rsid w:val="005D6240"/>
    <w:rsid w:val="005E2F78"/>
    <w:rsid w:val="005F7312"/>
    <w:rsid w:val="00605092"/>
    <w:rsid w:val="00605C07"/>
    <w:rsid w:val="0060606D"/>
    <w:rsid w:val="006064FC"/>
    <w:rsid w:val="00613496"/>
    <w:rsid w:val="00613FCA"/>
    <w:rsid w:val="00615496"/>
    <w:rsid w:val="00616A40"/>
    <w:rsid w:val="006214CC"/>
    <w:rsid w:val="00621DCA"/>
    <w:rsid w:val="006260DF"/>
    <w:rsid w:val="00627299"/>
    <w:rsid w:val="0063446A"/>
    <w:rsid w:val="00635C05"/>
    <w:rsid w:val="006402D2"/>
    <w:rsid w:val="00640843"/>
    <w:rsid w:val="006409D7"/>
    <w:rsid w:val="00641945"/>
    <w:rsid w:val="00643E9B"/>
    <w:rsid w:val="00645C3A"/>
    <w:rsid w:val="0064654D"/>
    <w:rsid w:val="00660661"/>
    <w:rsid w:val="00666CC0"/>
    <w:rsid w:val="006703F0"/>
    <w:rsid w:val="006713FC"/>
    <w:rsid w:val="00671401"/>
    <w:rsid w:val="00671F26"/>
    <w:rsid w:val="006723D4"/>
    <w:rsid w:val="0067243F"/>
    <w:rsid w:val="00673923"/>
    <w:rsid w:val="00674A6A"/>
    <w:rsid w:val="00675241"/>
    <w:rsid w:val="00675C68"/>
    <w:rsid w:val="006765B3"/>
    <w:rsid w:val="006806A3"/>
    <w:rsid w:val="00685CC2"/>
    <w:rsid w:val="00687BB4"/>
    <w:rsid w:val="00690087"/>
    <w:rsid w:val="006900D8"/>
    <w:rsid w:val="00690DAE"/>
    <w:rsid w:val="00694004"/>
    <w:rsid w:val="00695879"/>
    <w:rsid w:val="006A0BA7"/>
    <w:rsid w:val="006A1204"/>
    <w:rsid w:val="006A16C7"/>
    <w:rsid w:val="006A6673"/>
    <w:rsid w:val="006A7C76"/>
    <w:rsid w:val="006B3093"/>
    <w:rsid w:val="006D1871"/>
    <w:rsid w:val="006D1B58"/>
    <w:rsid w:val="006D401B"/>
    <w:rsid w:val="006D4AA2"/>
    <w:rsid w:val="006D5156"/>
    <w:rsid w:val="006D52DE"/>
    <w:rsid w:val="006E40FA"/>
    <w:rsid w:val="006E65AD"/>
    <w:rsid w:val="006E6C56"/>
    <w:rsid w:val="006F0FC8"/>
    <w:rsid w:val="006F3F4F"/>
    <w:rsid w:val="006F5C14"/>
    <w:rsid w:val="006F6F55"/>
    <w:rsid w:val="006F75EB"/>
    <w:rsid w:val="00700DB3"/>
    <w:rsid w:val="007034E5"/>
    <w:rsid w:val="00703781"/>
    <w:rsid w:val="00711473"/>
    <w:rsid w:val="00716AA5"/>
    <w:rsid w:val="00720245"/>
    <w:rsid w:val="00726289"/>
    <w:rsid w:val="00726AA7"/>
    <w:rsid w:val="0072715D"/>
    <w:rsid w:val="00730478"/>
    <w:rsid w:val="00734188"/>
    <w:rsid w:val="007360A6"/>
    <w:rsid w:val="00736C1D"/>
    <w:rsid w:val="00737688"/>
    <w:rsid w:val="00740D3B"/>
    <w:rsid w:val="0074688D"/>
    <w:rsid w:val="0074781E"/>
    <w:rsid w:val="00747CB6"/>
    <w:rsid w:val="0075153C"/>
    <w:rsid w:val="00753B33"/>
    <w:rsid w:val="007558CE"/>
    <w:rsid w:val="00755E01"/>
    <w:rsid w:val="0075628F"/>
    <w:rsid w:val="007662D7"/>
    <w:rsid w:val="00767693"/>
    <w:rsid w:val="00774FE7"/>
    <w:rsid w:val="007778F0"/>
    <w:rsid w:val="0078088C"/>
    <w:rsid w:val="00785A80"/>
    <w:rsid w:val="00791E77"/>
    <w:rsid w:val="007938D8"/>
    <w:rsid w:val="00794D51"/>
    <w:rsid w:val="00795406"/>
    <w:rsid w:val="00796B3B"/>
    <w:rsid w:val="007A0F28"/>
    <w:rsid w:val="007A2387"/>
    <w:rsid w:val="007A5384"/>
    <w:rsid w:val="007A553B"/>
    <w:rsid w:val="007A60E9"/>
    <w:rsid w:val="007B231D"/>
    <w:rsid w:val="007B29AA"/>
    <w:rsid w:val="007B42ED"/>
    <w:rsid w:val="007B4CCA"/>
    <w:rsid w:val="007B7D4D"/>
    <w:rsid w:val="007C5C64"/>
    <w:rsid w:val="007C5DA4"/>
    <w:rsid w:val="007C5E8D"/>
    <w:rsid w:val="007C679D"/>
    <w:rsid w:val="007D3604"/>
    <w:rsid w:val="007D581F"/>
    <w:rsid w:val="007D5B51"/>
    <w:rsid w:val="007D742D"/>
    <w:rsid w:val="007E09D7"/>
    <w:rsid w:val="007E1B1F"/>
    <w:rsid w:val="007E2496"/>
    <w:rsid w:val="007E3585"/>
    <w:rsid w:val="007E679F"/>
    <w:rsid w:val="007F18C7"/>
    <w:rsid w:val="007F2F6C"/>
    <w:rsid w:val="007F6C68"/>
    <w:rsid w:val="0080055B"/>
    <w:rsid w:val="008045CF"/>
    <w:rsid w:val="00804C15"/>
    <w:rsid w:val="0081097B"/>
    <w:rsid w:val="00811052"/>
    <w:rsid w:val="00811F76"/>
    <w:rsid w:val="0081492F"/>
    <w:rsid w:val="008201F0"/>
    <w:rsid w:val="00820340"/>
    <w:rsid w:val="0082187F"/>
    <w:rsid w:val="00822BF7"/>
    <w:rsid w:val="00826ACE"/>
    <w:rsid w:val="00826EE0"/>
    <w:rsid w:val="0083006D"/>
    <w:rsid w:val="00833455"/>
    <w:rsid w:val="0083576F"/>
    <w:rsid w:val="0084153E"/>
    <w:rsid w:val="00843625"/>
    <w:rsid w:val="00844F65"/>
    <w:rsid w:val="00852AB7"/>
    <w:rsid w:val="00854210"/>
    <w:rsid w:val="00856428"/>
    <w:rsid w:val="008606FB"/>
    <w:rsid w:val="00860FB4"/>
    <w:rsid w:val="00861AB6"/>
    <w:rsid w:val="00863561"/>
    <w:rsid w:val="00864283"/>
    <w:rsid w:val="008658FD"/>
    <w:rsid w:val="00867061"/>
    <w:rsid w:val="00873858"/>
    <w:rsid w:val="008771CB"/>
    <w:rsid w:val="008779FB"/>
    <w:rsid w:val="00881B75"/>
    <w:rsid w:val="00884560"/>
    <w:rsid w:val="00884703"/>
    <w:rsid w:val="00890FE4"/>
    <w:rsid w:val="00895433"/>
    <w:rsid w:val="0089599C"/>
    <w:rsid w:val="008A131C"/>
    <w:rsid w:val="008A15B7"/>
    <w:rsid w:val="008A4119"/>
    <w:rsid w:val="008B0F37"/>
    <w:rsid w:val="008B5669"/>
    <w:rsid w:val="008B7B9D"/>
    <w:rsid w:val="008C1FB0"/>
    <w:rsid w:val="008C4F7F"/>
    <w:rsid w:val="008C5A54"/>
    <w:rsid w:val="008D4050"/>
    <w:rsid w:val="008D6276"/>
    <w:rsid w:val="008D6DCD"/>
    <w:rsid w:val="008E1431"/>
    <w:rsid w:val="008E3E86"/>
    <w:rsid w:val="008E44A6"/>
    <w:rsid w:val="008E4533"/>
    <w:rsid w:val="008E5276"/>
    <w:rsid w:val="008F0783"/>
    <w:rsid w:val="008F09EF"/>
    <w:rsid w:val="008F0A41"/>
    <w:rsid w:val="0091157C"/>
    <w:rsid w:val="00917D34"/>
    <w:rsid w:val="009212F2"/>
    <w:rsid w:val="00921F71"/>
    <w:rsid w:val="00923854"/>
    <w:rsid w:val="00926221"/>
    <w:rsid w:val="00931C75"/>
    <w:rsid w:val="009377C4"/>
    <w:rsid w:val="00942932"/>
    <w:rsid w:val="00942B23"/>
    <w:rsid w:val="00944E02"/>
    <w:rsid w:val="00945753"/>
    <w:rsid w:val="0094658D"/>
    <w:rsid w:val="0095283A"/>
    <w:rsid w:val="00953DDD"/>
    <w:rsid w:val="00956AEA"/>
    <w:rsid w:val="00960386"/>
    <w:rsid w:val="00965B25"/>
    <w:rsid w:val="009702BE"/>
    <w:rsid w:val="009739A7"/>
    <w:rsid w:val="0097449C"/>
    <w:rsid w:val="009819A6"/>
    <w:rsid w:val="009823CC"/>
    <w:rsid w:val="00984269"/>
    <w:rsid w:val="00984F02"/>
    <w:rsid w:val="00986031"/>
    <w:rsid w:val="0098631D"/>
    <w:rsid w:val="00993ED6"/>
    <w:rsid w:val="009A04D1"/>
    <w:rsid w:val="009A0A5B"/>
    <w:rsid w:val="009A0EBE"/>
    <w:rsid w:val="009B3187"/>
    <w:rsid w:val="009B32C7"/>
    <w:rsid w:val="009C17FF"/>
    <w:rsid w:val="009C7144"/>
    <w:rsid w:val="009C7ADA"/>
    <w:rsid w:val="009D031E"/>
    <w:rsid w:val="009D0749"/>
    <w:rsid w:val="009D3538"/>
    <w:rsid w:val="009D6134"/>
    <w:rsid w:val="009D68BD"/>
    <w:rsid w:val="009D6A3B"/>
    <w:rsid w:val="009E0591"/>
    <w:rsid w:val="009E0CC2"/>
    <w:rsid w:val="009E1842"/>
    <w:rsid w:val="009E1F78"/>
    <w:rsid w:val="009E7787"/>
    <w:rsid w:val="009E7E47"/>
    <w:rsid w:val="009F0A95"/>
    <w:rsid w:val="009F127D"/>
    <w:rsid w:val="009F36CC"/>
    <w:rsid w:val="00A02215"/>
    <w:rsid w:val="00A033BA"/>
    <w:rsid w:val="00A038F5"/>
    <w:rsid w:val="00A1249B"/>
    <w:rsid w:val="00A14EE9"/>
    <w:rsid w:val="00A1645E"/>
    <w:rsid w:val="00A17353"/>
    <w:rsid w:val="00A24169"/>
    <w:rsid w:val="00A26175"/>
    <w:rsid w:val="00A27F52"/>
    <w:rsid w:val="00A312DD"/>
    <w:rsid w:val="00A40D75"/>
    <w:rsid w:val="00A41FA6"/>
    <w:rsid w:val="00A42BB2"/>
    <w:rsid w:val="00A4626A"/>
    <w:rsid w:val="00A50D0E"/>
    <w:rsid w:val="00A51FA4"/>
    <w:rsid w:val="00A6239D"/>
    <w:rsid w:val="00A62EDD"/>
    <w:rsid w:val="00A649B2"/>
    <w:rsid w:val="00A67011"/>
    <w:rsid w:val="00A71D20"/>
    <w:rsid w:val="00A74DA6"/>
    <w:rsid w:val="00A75ECD"/>
    <w:rsid w:val="00A76579"/>
    <w:rsid w:val="00A818AE"/>
    <w:rsid w:val="00A831FD"/>
    <w:rsid w:val="00A868C5"/>
    <w:rsid w:val="00A875CE"/>
    <w:rsid w:val="00A90B90"/>
    <w:rsid w:val="00A90FB6"/>
    <w:rsid w:val="00A9629D"/>
    <w:rsid w:val="00A96AEA"/>
    <w:rsid w:val="00AA479D"/>
    <w:rsid w:val="00AA5484"/>
    <w:rsid w:val="00AA6084"/>
    <w:rsid w:val="00AB1597"/>
    <w:rsid w:val="00AB15F1"/>
    <w:rsid w:val="00AB3712"/>
    <w:rsid w:val="00AB6291"/>
    <w:rsid w:val="00AC0FF4"/>
    <w:rsid w:val="00AC237F"/>
    <w:rsid w:val="00AC264E"/>
    <w:rsid w:val="00AC6596"/>
    <w:rsid w:val="00AC737D"/>
    <w:rsid w:val="00AC766E"/>
    <w:rsid w:val="00AC7681"/>
    <w:rsid w:val="00AC7E2C"/>
    <w:rsid w:val="00AD12C4"/>
    <w:rsid w:val="00AD23B6"/>
    <w:rsid w:val="00AD4C3D"/>
    <w:rsid w:val="00AD78AE"/>
    <w:rsid w:val="00AE280B"/>
    <w:rsid w:val="00AE7208"/>
    <w:rsid w:val="00AE7245"/>
    <w:rsid w:val="00AE7353"/>
    <w:rsid w:val="00AF663A"/>
    <w:rsid w:val="00AF7AF2"/>
    <w:rsid w:val="00B0033B"/>
    <w:rsid w:val="00B01479"/>
    <w:rsid w:val="00B01B03"/>
    <w:rsid w:val="00B07A2D"/>
    <w:rsid w:val="00B10326"/>
    <w:rsid w:val="00B1040A"/>
    <w:rsid w:val="00B1664A"/>
    <w:rsid w:val="00B16F06"/>
    <w:rsid w:val="00B17398"/>
    <w:rsid w:val="00B20CCE"/>
    <w:rsid w:val="00B21875"/>
    <w:rsid w:val="00B21DC7"/>
    <w:rsid w:val="00B32936"/>
    <w:rsid w:val="00B46964"/>
    <w:rsid w:val="00B518CC"/>
    <w:rsid w:val="00B522F1"/>
    <w:rsid w:val="00B575A3"/>
    <w:rsid w:val="00B578FC"/>
    <w:rsid w:val="00B60661"/>
    <w:rsid w:val="00B639DB"/>
    <w:rsid w:val="00B658D1"/>
    <w:rsid w:val="00B75C00"/>
    <w:rsid w:val="00B80C5B"/>
    <w:rsid w:val="00B81361"/>
    <w:rsid w:val="00B833AF"/>
    <w:rsid w:val="00B839CB"/>
    <w:rsid w:val="00B84BC4"/>
    <w:rsid w:val="00B971C9"/>
    <w:rsid w:val="00BA09FF"/>
    <w:rsid w:val="00BA0CF0"/>
    <w:rsid w:val="00BA673E"/>
    <w:rsid w:val="00BB1944"/>
    <w:rsid w:val="00BB2715"/>
    <w:rsid w:val="00BB43C7"/>
    <w:rsid w:val="00BB4C23"/>
    <w:rsid w:val="00BB74DC"/>
    <w:rsid w:val="00BC03B6"/>
    <w:rsid w:val="00BC1D55"/>
    <w:rsid w:val="00BC4354"/>
    <w:rsid w:val="00BC5CC4"/>
    <w:rsid w:val="00BC6CF6"/>
    <w:rsid w:val="00BC6D36"/>
    <w:rsid w:val="00BC7271"/>
    <w:rsid w:val="00BD1005"/>
    <w:rsid w:val="00BD28E9"/>
    <w:rsid w:val="00BD4201"/>
    <w:rsid w:val="00BE6D49"/>
    <w:rsid w:val="00BE7D5F"/>
    <w:rsid w:val="00BF3F76"/>
    <w:rsid w:val="00BF4D02"/>
    <w:rsid w:val="00BF5395"/>
    <w:rsid w:val="00BF6B58"/>
    <w:rsid w:val="00BF6F99"/>
    <w:rsid w:val="00C031D8"/>
    <w:rsid w:val="00C03645"/>
    <w:rsid w:val="00C0453C"/>
    <w:rsid w:val="00C04BF2"/>
    <w:rsid w:val="00C05C5F"/>
    <w:rsid w:val="00C11571"/>
    <w:rsid w:val="00C20D62"/>
    <w:rsid w:val="00C23210"/>
    <w:rsid w:val="00C2393C"/>
    <w:rsid w:val="00C24AB7"/>
    <w:rsid w:val="00C250B5"/>
    <w:rsid w:val="00C33FDC"/>
    <w:rsid w:val="00C345D0"/>
    <w:rsid w:val="00C35BF7"/>
    <w:rsid w:val="00C36992"/>
    <w:rsid w:val="00C36A39"/>
    <w:rsid w:val="00C40627"/>
    <w:rsid w:val="00C41860"/>
    <w:rsid w:val="00C45AFD"/>
    <w:rsid w:val="00C45FB1"/>
    <w:rsid w:val="00C46608"/>
    <w:rsid w:val="00C51E56"/>
    <w:rsid w:val="00C52292"/>
    <w:rsid w:val="00C558BA"/>
    <w:rsid w:val="00C565F4"/>
    <w:rsid w:val="00C63289"/>
    <w:rsid w:val="00C63437"/>
    <w:rsid w:val="00C646A2"/>
    <w:rsid w:val="00C65A5F"/>
    <w:rsid w:val="00C66436"/>
    <w:rsid w:val="00C70638"/>
    <w:rsid w:val="00C73877"/>
    <w:rsid w:val="00C76AFF"/>
    <w:rsid w:val="00C77992"/>
    <w:rsid w:val="00C809E5"/>
    <w:rsid w:val="00C811CC"/>
    <w:rsid w:val="00C81224"/>
    <w:rsid w:val="00C818C6"/>
    <w:rsid w:val="00C840D1"/>
    <w:rsid w:val="00C84A31"/>
    <w:rsid w:val="00C84B63"/>
    <w:rsid w:val="00C86A90"/>
    <w:rsid w:val="00C86C71"/>
    <w:rsid w:val="00C86CC3"/>
    <w:rsid w:val="00C87EED"/>
    <w:rsid w:val="00C91543"/>
    <w:rsid w:val="00C9217F"/>
    <w:rsid w:val="00C9444D"/>
    <w:rsid w:val="00C9557D"/>
    <w:rsid w:val="00CA19F8"/>
    <w:rsid w:val="00CA27DE"/>
    <w:rsid w:val="00CA3F9D"/>
    <w:rsid w:val="00CA4F4B"/>
    <w:rsid w:val="00CA6D30"/>
    <w:rsid w:val="00CA6D56"/>
    <w:rsid w:val="00CC3BC3"/>
    <w:rsid w:val="00CC3F91"/>
    <w:rsid w:val="00CD3724"/>
    <w:rsid w:val="00CD60E1"/>
    <w:rsid w:val="00CF16AE"/>
    <w:rsid w:val="00CF1E73"/>
    <w:rsid w:val="00CF3BD3"/>
    <w:rsid w:val="00CF6D18"/>
    <w:rsid w:val="00CF762F"/>
    <w:rsid w:val="00D00CC3"/>
    <w:rsid w:val="00D064D9"/>
    <w:rsid w:val="00D14021"/>
    <w:rsid w:val="00D145AE"/>
    <w:rsid w:val="00D1676F"/>
    <w:rsid w:val="00D17E71"/>
    <w:rsid w:val="00D217C5"/>
    <w:rsid w:val="00D24D18"/>
    <w:rsid w:val="00D2662A"/>
    <w:rsid w:val="00D3105C"/>
    <w:rsid w:val="00D334B7"/>
    <w:rsid w:val="00D360AE"/>
    <w:rsid w:val="00D37327"/>
    <w:rsid w:val="00D375AB"/>
    <w:rsid w:val="00D40745"/>
    <w:rsid w:val="00D41EB2"/>
    <w:rsid w:val="00D421F2"/>
    <w:rsid w:val="00D425FC"/>
    <w:rsid w:val="00D45CFE"/>
    <w:rsid w:val="00D464E5"/>
    <w:rsid w:val="00D469AD"/>
    <w:rsid w:val="00D46B10"/>
    <w:rsid w:val="00D514FF"/>
    <w:rsid w:val="00D51FD7"/>
    <w:rsid w:val="00D53CB3"/>
    <w:rsid w:val="00D608EF"/>
    <w:rsid w:val="00D6394E"/>
    <w:rsid w:val="00D64588"/>
    <w:rsid w:val="00D732A1"/>
    <w:rsid w:val="00D738F5"/>
    <w:rsid w:val="00D73A8B"/>
    <w:rsid w:val="00D74E47"/>
    <w:rsid w:val="00D74F2D"/>
    <w:rsid w:val="00D75462"/>
    <w:rsid w:val="00D7701C"/>
    <w:rsid w:val="00D82934"/>
    <w:rsid w:val="00D863DC"/>
    <w:rsid w:val="00D8687E"/>
    <w:rsid w:val="00D922A3"/>
    <w:rsid w:val="00DA0C21"/>
    <w:rsid w:val="00DA0CB7"/>
    <w:rsid w:val="00DA4A12"/>
    <w:rsid w:val="00DA65E4"/>
    <w:rsid w:val="00DB1103"/>
    <w:rsid w:val="00DB6B27"/>
    <w:rsid w:val="00DB6E23"/>
    <w:rsid w:val="00DB77B9"/>
    <w:rsid w:val="00DC50AF"/>
    <w:rsid w:val="00DC6621"/>
    <w:rsid w:val="00DC6ED7"/>
    <w:rsid w:val="00DC70EC"/>
    <w:rsid w:val="00DD1DE6"/>
    <w:rsid w:val="00DD3797"/>
    <w:rsid w:val="00DD5B6C"/>
    <w:rsid w:val="00DD6707"/>
    <w:rsid w:val="00DE225C"/>
    <w:rsid w:val="00DE390D"/>
    <w:rsid w:val="00DE422B"/>
    <w:rsid w:val="00DE75C6"/>
    <w:rsid w:val="00DF3F65"/>
    <w:rsid w:val="00DF41AD"/>
    <w:rsid w:val="00DF46AF"/>
    <w:rsid w:val="00E015CE"/>
    <w:rsid w:val="00E02836"/>
    <w:rsid w:val="00E10632"/>
    <w:rsid w:val="00E113E4"/>
    <w:rsid w:val="00E12919"/>
    <w:rsid w:val="00E2614B"/>
    <w:rsid w:val="00E2783F"/>
    <w:rsid w:val="00E334DB"/>
    <w:rsid w:val="00E35D8F"/>
    <w:rsid w:val="00E4002F"/>
    <w:rsid w:val="00E4148F"/>
    <w:rsid w:val="00E431E3"/>
    <w:rsid w:val="00E45B34"/>
    <w:rsid w:val="00E4617A"/>
    <w:rsid w:val="00E50B8A"/>
    <w:rsid w:val="00E53E0E"/>
    <w:rsid w:val="00E558F4"/>
    <w:rsid w:val="00E60DFB"/>
    <w:rsid w:val="00E61E70"/>
    <w:rsid w:val="00E63B2E"/>
    <w:rsid w:val="00E64FD9"/>
    <w:rsid w:val="00E70B0D"/>
    <w:rsid w:val="00E75506"/>
    <w:rsid w:val="00E76133"/>
    <w:rsid w:val="00E769A8"/>
    <w:rsid w:val="00E76BE7"/>
    <w:rsid w:val="00E83359"/>
    <w:rsid w:val="00E86F2E"/>
    <w:rsid w:val="00E96020"/>
    <w:rsid w:val="00EA06FE"/>
    <w:rsid w:val="00EA1B11"/>
    <w:rsid w:val="00EA2DDC"/>
    <w:rsid w:val="00EA52AE"/>
    <w:rsid w:val="00EA74C5"/>
    <w:rsid w:val="00EB19CD"/>
    <w:rsid w:val="00EB5A25"/>
    <w:rsid w:val="00EC1376"/>
    <w:rsid w:val="00EC2143"/>
    <w:rsid w:val="00EC33D4"/>
    <w:rsid w:val="00EC40F0"/>
    <w:rsid w:val="00ED09D5"/>
    <w:rsid w:val="00ED1DC4"/>
    <w:rsid w:val="00ED7E3C"/>
    <w:rsid w:val="00EE189D"/>
    <w:rsid w:val="00EE3130"/>
    <w:rsid w:val="00EE3E5B"/>
    <w:rsid w:val="00EE47EC"/>
    <w:rsid w:val="00EE75EE"/>
    <w:rsid w:val="00EF1C91"/>
    <w:rsid w:val="00EF2401"/>
    <w:rsid w:val="00EF24DE"/>
    <w:rsid w:val="00EF57EB"/>
    <w:rsid w:val="00EF68A9"/>
    <w:rsid w:val="00EF69B6"/>
    <w:rsid w:val="00F013AB"/>
    <w:rsid w:val="00F01F49"/>
    <w:rsid w:val="00F0717E"/>
    <w:rsid w:val="00F07E2A"/>
    <w:rsid w:val="00F10712"/>
    <w:rsid w:val="00F11DA5"/>
    <w:rsid w:val="00F14DD4"/>
    <w:rsid w:val="00F16CD2"/>
    <w:rsid w:val="00F208E1"/>
    <w:rsid w:val="00F2568E"/>
    <w:rsid w:val="00F25BD6"/>
    <w:rsid w:val="00F326B3"/>
    <w:rsid w:val="00F375D3"/>
    <w:rsid w:val="00F40026"/>
    <w:rsid w:val="00F413C2"/>
    <w:rsid w:val="00F450FC"/>
    <w:rsid w:val="00F46A58"/>
    <w:rsid w:val="00F569AF"/>
    <w:rsid w:val="00F56EDA"/>
    <w:rsid w:val="00F60916"/>
    <w:rsid w:val="00F6298C"/>
    <w:rsid w:val="00F640D7"/>
    <w:rsid w:val="00F66F63"/>
    <w:rsid w:val="00F70E72"/>
    <w:rsid w:val="00F71D02"/>
    <w:rsid w:val="00F74337"/>
    <w:rsid w:val="00F85EDE"/>
    <w:rsid w:val="00F86D2F"/>
    <w:rsid w:val="00F877ED"/>
    <w:rsid w:val="00F87AA0"/>
    <w:rsid w:val="00F90322"/>
    <w:rsid w:val="00F9395B"/>
    <w:rsid w:val="00F95543"/>
    <w:rsid w:val="00F97BC7"/>
    <w:rsid w:val="00FA05C5"/>
    <w:rsid w:val="00FA0F78"/>
    <w:rsid w:val="00FA25DE"/>
    <w:rsid w:val="00FB3789"/>
    <w:rsid w:val="00FB5F57"/>
    <w:rsid w:val="00FB6245"/>
    <w:rsid w:val="00FC053E"/>
    <w:rsid w:val="00FC1BC1"/>
    <w:rsid w:val="00FC29AC"/>
    <w:rsid w:val="00FC46B1"/>
    <w:rsid w:val="00FC4B92"/>
    <w:rsid w:val="00FC63CD"/>
    <w:rsid w:val="00FC6D0C"/>
    <w:rsid w:val="00FC7531"/>
    <w:rsid w:val="00FC7A35"/>
    <w:rsid w:val="00FD0668"/>
    <w:rsid w:val="00FD2546"/>
    <w:rsid w:val="00FD32EE"/>
    <w:rsid w:val="00FD65BB"/>
    <w:rsid w:val="00FD6FBF"/>
    <w:rsid w:val="00FE20F6"/>
    <w:rsid w:val="00FE4519"/>
    <w:rsid w:val="00FE52E6"/>
    <w:rsid w:val="00FF251C"/>
    <w:rsid w:val="00FF29D0"/>
    <w:rsid w:val="00FF5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FC88D"/>
  <w15:chartTrackingRefBased/>
  <w15:docId w15:val="{5EE82031-9AA6-466B-88FF-3E620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ind w:left="1440"/>
    </w:pPr>
    <w:rPr>
      <w:sz w:val="22"/>
      <w:lang w:val="en-US" w:eastAsia="en-US"/>
    </w:rPr>
  </w:style>
  <w:style w:type="paragraph" w:styleId="Heading1">
    <w:name w:val="heading 1"/>
    <w:basedOn w:val="Normal"/>
    <w:next w:val="Normal"/>
    <w:qFormat/>
    <w:rsid w:val="00C23210"/>
    <w:pPr>
      <w:keepNext/>
      <w:pageBreakBefore/>
      <w:numPr>
        <w:numId w:val="3"/>
      </w:numPr>
      <w:spacing w:before="240" w:after="240"/>
      <w:ind w:left="431" w:right="720" w:hanging="431"/>
      <w:outlineLvl w:val="0"/>
    </w:pPr>
    <w:rPr>
      <w:rFonts w:ascii="Arial" w:hAnsi="Arial"/>
      <w:b/>
      <w:smallCaps/>
      <w:kern w:val="28"/>
      <w:sz w:val="32"/>
    </w:rPr>
  </w:style>
  <w:style w:type="paragraph" w:styleId="Heading2">
    <w:name w:val="heading 2"/>
    <w:basedOn w:val="Normal"/>
    <w:next w:val="Normal"/>
    <w:qFormat/>
    <w:rsid w:val="00B21875"/>
    <w:pPr>
      <w:keepNext/>
      <w:numPr>
        <w:ilvl w:val="1"/>
        <w:numId w:val="3"/>
      </w:numPr>
      <w:spacing w:before="360" w:after="240"/>
      <w:outlineLvl w:val="1"/>
    </w:pPr>
    <w:rPr>
      <w:rFonts w:ascii="Arial" w:hAnsi="Arial"/>
      <w:b/>
      <w:sz w:val="28"/>
    </w:rPr>
  </w:style>
  <w:style w:type="paragraph" w:styleId="Heading3">
    <w:name w:val="heading 3"/>
    <w:basedOn w:val="Normal"/>
    <w:next w:val="Normal"/>
    <w:qFormat/>
    <w:rsid w:val="00362BB2"/>
    <w:pPr>
      <w:keepNext/>
      <w:numPr>
        <w:ilvl w:val="2"/>
        <w:numId w:val="3"/>
      </w:numPr>
      <w:spacing w:before="240" w:after="240"/>
      <w:outlineLvl w:val="2"/>
    </w:pPr>
    <w:rPr>
      <w:rFonts w:ascii="Arial" w:hAnsi="Arial"/>
      <w:b/>
      <w:sz w:val="24"/>
    </w:rPr>
  </w:style>
  <w:style w:type="paragraph" w:styleId="Heading4">
    <w:name w:val="heading 4"/>
    <w:basedOn w:val="Normal"/>
    <w:next w:val="Normal"/>
    <w:qFormat/>
    <w:rsid w:val="008D6276"/>
    <w:pPr>
      <w:keepNext/>
      <w:numPr>
        <w:ilvl w:val="3"/>
        <w:numId w:val="3"/>
      </w:numPr>
      <w:spacing w:before="240"/>
      <w:outlineLvl w:val="3"/>
    </w:pPr>
    <w:rPr>
      <w:rFonts w:ascii="Arial" w:hAnsi="Arial"/>
      <w:b/>
    </w:rPr>
  </w:style>
  <w:style w:type="paragraph" w:styleId="Heading5">
    <w:name w:val="heading 5"/>
    <w:basedOn w:val="Normal"/>
    <w:next w:val="Normal"/>
    <w:qFormat/>
    <w:rsid w:val="008D6276"/>
    <w:pPr>
      <w:keepNext/>
      <w:numPr>
        <w:ilvl w:val="4"/>
        <w:numId w:val="3"/>
      </w:numPr>
      <w:spacing w:before="240"/>
      <w:outlineLvl w:val="4"/>
    </w:pPr>
    <w:rPr>
      <w:rFonts w:ascii="Arial" w:hAnsi="Arial"/>
      <w:b/>
    </w:rPr>
  </w:style>
  <w:style w:type="paragraph" w:styleId="Heading6">
    <w:name w:val="heading 6"/>
    <w:basedOn w:val="Normal"/>
    <w:next w:val="Normal"/>
    <w:qFormat/>
    <w:rsid w:val="008D6276"/>
    <w:pPr>
      <w:keepNext/>
      <w:numPr>
        <w:ilvl w:val="5"/>
        <w:numId w:val="3"/>
      </w:numPr>
      <w:spacing w:before="240"/>
      <w:outlineLvl w:val="5"/>
    </w:pPr>
    <w:rPr>
      <w:rFonts w:ascii="Arial" w:hAnsi="Arial"/>
      <w:i/>
      <w:sz w:val="20"/>
    </w:rPr>
  </w:style>
  <w:style w:type="paragraph" w:styleId="Heading7">
    <w:name w:val="heading 7"/>
    <w:basedOn w:val="Normal"/>
    <w:next w:val="Normal"/>
    <w:qFormat/>
    <w:rsid w:val="008D6276"/>
    <w:pPr>
      <w:keepNext/>
      <w:numPr>
        <w:ilvl w:val="6"/>
        <w:numId w:val="3"/>
      </w:numPr>
      <w:spacing w:before="240" w:after="60"/>
      <w:outlineLvl w:val="6"/>
    </w:pPr>
    <w:rPr>
      <w:rFonts w:ascii="Arial" w:hAnsi="Arial"/>
      <w:sz w:val="20"/>
    </w:rPr>
  </w:style>
  <w:style w:type="paragraph" w:styleId="Heading8">
    <w:name w:val="heading 8"/>
    <w:basedOn w:val="Normal"/>
    <w:next w:val="Normal"/>
    <w:qFormat/>
    <w:rsid w:val="008D6276"/>
    <w:pPr>
      <w:numPr>
        <w:ilvl w:val="7"/>
        <w:numId w:val="3"/>
      </w:numPr>
      <w:spacing w:before="240" w:after="60"/>
      <w:outlineLvl w:val="7"/>
    </w:pPr>
    <w:rPr>
      <w:rFonts w:ascii="Arial" w:hAnsi="Arial"/>
      <w:i/>
      <w:sz w:val="20"/>
    </w:rPr>
  </w:style>
  <w:style w:type="paragraph" w:styleId="Heading9">
    <w:name w:val="heading 9"/>
    <w:basedOn w:val="Normal"/>
    <w:next w:val="Normal"/>
    <w:qFormat/>
    <w:rsid w:val="008D6276"/>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F2401"/>
    <w:pPr>
      <w:tabs>
        <w:tab w:val="left" w:pos="720"/>
        <w:tab w:val="right" w:leader="dot" w:pos="8550"/>
      </w:tabs>
      <w:spacing w:before="60"/>
      <w:ind w:left="0" w:right="91"/>
    </w:pPr>
    <w:rPr>
      <w:rFonts w:ascii="Arial" w:hAnsi="Arial"/>
      <w:b/>
      <w:noProof/>
      <w:sz w:val="20"/>
    </w:rPr>
  </w:style>
  <w:style w:type="paragraph" w:styleId="TOC2">
    <w:name w:val="toc 2"/>
    <w:basedOn w:val="Normal"/>
    <w:next w:val="Normal"/>
    <w:autoRedefine/>
    <w:uiPriority w:val="39"/>
    <w:pPr>
      <w:tabs>
        <w:tab w:val="right" w:leader="dot" w:pos="8550"/>
      </w:tabs>
      <w:spacing w:before="0"/>
      <w:ind w:left="960" w:right="90"/>
    </w:pPr>
    <w:rPr>
      <w:rFonts w:ascii="Arial" w:hAnsi="Arial"/>
      <w:noProof/>
      <w:sz w:val="20"/>
    </w:rPr>
  </w:style>
  <w:style w:type="paragraph" w:styleId="TOC3">
    <w:name w:val="toc 3"/>
    <w:basedOn w:val="Normal"/>
    <w:next w:val="Normal"/>
    <w:autoRedefine/>
    <w:uiPriority w:val="39"/>
    <w:pPr>
      <w:tabs>
        <w:tab w:val="right" w:leader="dot" w:pos="8550"/>
      </w:tabs>
      <w:spacing w:before="0"/>
      <w:ind w:left="1200" w:right="90"/>
    </w:pPr>
    <w:rPr>
      <w:rFonts w:ascii="Arial" w:hAnsi="Arial"/>
      <w:noProof/>
      <w:sz w:val="20"/>
    </w:rPr>
  </w:style>
  <w:style w:type="paragraph" w:styleId="TOC4">
    <w:name w:val="toc 4"/>
    <w:basedOn w:val="Normal"/>
    <w:next w:val="Normal"/>
    <w:autoRedefine/>
    <w:semiHidden/>
    <w:pPr>
      <w:tabs>
        <w:tab w:val="right" w:leader="dot" w:pos="9360"/>
      </w:tabs>
      <w:spacing w:before="0"/>
    </w:pPr>
    <w:rPr>
      <w:rFonts w:ascii="Arial" w:hAnsi="Arial"/>
      <w:sz w:val="20"/>
    </w:rPr>
  </w:style>
  <w:style w:type="paragraph" w:styleId="TOC5">
    <w:name w:val="toc 5"/>
    <w:basedOn w:val="Normal"/>
    <w:next w:val="Normal"/>
    <w:autoRedefine/>
    <w:semiHidden/>
    <w:pPr>
      <w:tabs>
        <w:tab w:val="right" w:pos="9360"/>
      </w:tabs>
      <w:spacing w:before="0"/>
      <w:ind w:left="1680"/>
    </w:pPr>
    <w:rPr>
      <w:rFonts w:ascii="Arial" w:hAnsi="Arial"/>
      <w:sz w:val="20"/>
    </w:rPr>
  </w:style>
  <w:style w:type="paragraph" w:styleId="TOC6">
    <w:name w:val="toc 6"/>
    <w:basedOn w:val="Normal"/>
    <w:next w:val="Normal"/>
    <w:autoRedefine/>
    <w:semiHidden/>
    <w:pPr>
      <w:tabs>
        <w:tab w:val="right" w:pos="9360"/>
      </w:tabs>
      <w:spacing w:before="0"/>
      <w:ind w:left="1001"/>
    </w:pPr>
  </w:style>
  <w:style w:type="paragraph" w:styleId="TOC7">
    <w:name w:val="toc 7"/>
    <w:basedOn w:val="Normal"/>
    <w:next w:val="Normal"/>
    <w:autoRedefine/>
    <w:semiHidden/>
    <w:pPr>
      <w:tabs>
        <w:tab w:val="right" w:pos="9360"/>
      </w:tabs>
      <w:spacing w:before="0"/>
      <w:ind w:left="1200"/>
    </w:pPr>
  </w:style>
  <w:style w:type="paragraph" w:styleId="TOC8">
    <w:name w:val="toc 8"/>
    <w:basedOn w:val="Normal"/>
    <w:next w:val="Normal"/>
    <w:autoRedefine/>
    <w:semiHidden/>
    <w:pPr>
      <w:tabs>
        <w:tab w:val="right" w:pos="9360"/>
      </w:tabs>
      <w:spacing w:before="0"/>
      <w:ind w:left="1400"/>
    </w:pPr>
  </w:style>
  <w:style w:type="paragraph" w:styleId="TOC9">
    <w:name w:val="toc 9"/>
    <w:basedOn w:val="Normal"/>
    <w:next w:val="Normal"/>
    <w:autoRedefine/>
    <w:semiHidden/>
    <w:pPr>
      <w:tabs>
        <w:tab w:val="right" w:pos="9360"/>
      </w:tabs>
      <w:spacing w:before="0"/>
      <w:ind w:left="1600"/>
    </w:pPr>
  </w:style>
  <w:style w:type="paragraph" w:styleId="Footer">
    <w:name w:val="footer"/>
    <w:pPr>
      <w:tabs>
        <w:tab w:val="center" w:pos="4320"/>
        <w:tab w:val="right" w:pos="8640"/>
      </w:tabs>
    </w:pPr>
    <w:rPr>
      <w:rFonts w:ascii="Arial" w:hAnsi="Arial"/>
      <w:b/>
      <w:noProof/>
      <w:lang w:val="en-US" w:eastAsia="en-US"/>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rPr>
  </w:style>
  <w:style w:type="paragraph" w:styleId="BodyText3">
    <w:name w:val="Body Text 3"/>
    <w:basedOn w:val="Normal"/>
    <w:rPr>
      <w:rFonts w:ascii="Verdana" w:hAnsi="Verdana"/>
      <w:color w:val="000080"/>
    </w:r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Pr>
      <w:color w:val="0000FF"/>
      <w:u w:val="single"/>
    </w:rPr>
  </w:style>
  <w:style w:type="paragraph" w:styleId="Header">
    <w:name w:val="header"/>
    <w:pPr>
      <w:tabs>
        <w:tab w:val="center" w:pos="4320"/>
        <w:tab w:val="right" w:pos="8640"/>
      </w:tabs>
      <w:spacing w:after="120"/>
    </w:pPr>
    <w:rPr>
      <w:rFonts w:ascii="Arial" w:hAnsi="Arial"/>
      <w:b/>
      <w:noProof/>
      <w:lang w:val="en-US" w:eastAsia="en-U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576"/>
    </w:pPr>
    <w:rPr>
      <w:rFonts w:ascii="Courier New" w:hAnsi="Courier New"/>
      <w:noProof/>
      <w:sz w:val="18"/>
      <w:lang w:val="en-US" w:eastAsia="en-US"/>
    </w:rPr>
  </w:style>
  <w:style w:type="paragraph" w:customStyle="1" w:styleId="codeexample1">
    <w:name w:val="code example 1"/>
    <w:basedOn w:val="Normal"/>
    <w:pPr>
      <w:ind w:left="720"/>
    </w:pPr>
    <w:rPr>
      <w:rFonts w:ascii="Courier New" w:hAnsi="Courier New"/>
    </w:rPr>
  </w:style>
  <w:style w:type="paragraph" w:customStyle="1" w:styleId="codeexample2">
    <w:name w:val="code example 2"/>
    <w:basedOn w:val="codeexample1"/>
    <w:pPr>
      <w:tabs>
        <w:tab w:val="left" w:pos="1170"/>
      </w:tabs>
      <w:spacing w:before="0"/>
    </w:pPr>
  </w:style>
  <w:style w:type="paragraph" w:customStyle="1" w:styleId="codeexample">
    <w:name w:val="code example"/>
    <w:basedOn w:val="Normal"/>
    <w:pPr>
      <w:tabs>
        <w:tab w:val="left" w:pos="1152"/>
        <w:tab w:val="left" w:pos="1620"/>
        <w:tab w:val="left" w:pos="2070"/>
      </w:tabs>
      <w:ind w:left="720"/>
    </w:pPr>
    <w:rPr>
      <w:rFonts w:ascii="Courier New" w:hAnsi="Courier New"/>
    </w:rPr>
  </w:style>
  <w:style w:type="paragraph" w:styleId="ListNumber">
    <w:name w:val="List Number"/>
    <w:basedOn w:val="Normal"/>
    <w:autoRedefine/>
    <w:pPr>
      <w:numPr>
        <w:numId w:val="2"/>
      </w:numPr>
    </w:pPr>
  </w:style>
  <w:style w:type="paragraph" w:customStyle="1" w:styleId="Docauthor">
    <w:name w:val="Doc author"/>
    <w:basedOn w:val="Normal"/>
    <w:next w:val="Docdate"/>
    <w:pPr>
      <w:spacing w:before="360" w:after="360"/>
    </w:pPr>
    <w:rPr>
      <w:rFonts w:ascii="Arial" w:hAnsi="Arial"/>
      <w:sz w:val="20"/>
    </w:rPr>
  </w:style>
  <w:style w:type="paragraph" w:customStyle="1" w:styleId="Docdate">
    <w:name w:val="Doc date"/>
    <w:basedOn w:val="Normal"/>
    <w:next w:val="Docauthor"/>
    <w:pPr>
      <w:spacing w:before="240"/>
    </w:pPr>
    <w:rPr>
      <w:rFonts w:ascii="Arial" w:hAnsi="Arial"/>
      <w:b/>
      <w:sz w:val="20"/>
    </w:rPr>
  </w:style>
  <w:style w:type="character" w:styleId="PageNumber">
    <w:name w:val="page number"/>
    <w:basedOn w:val="DefaultParagraphFont"/>
  </w:style>
  <w:style w:type="paragraph" w:customStyle="1" w:styleId="Codeexample0">
    <w:name w:val="Code example"/>
    <w:basedOn w:val="Normal"/>
    <w:next w:val="Normal"/>
    <w:pPr>
      <w:tabs>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before="60"/>
      <w:ind w:left="720"/>
    </w:pPr>
    <w:rPr>
      <w:rFonts w:ascii="Courier New" w:hAnsi="Courier New"/>
      <w:sz w:val="20"/>
    </w:rPr>
  </w:style>
  <w:style w:type="paragraph" w:customStyle="1" w:styleId="Heading-noTOC">
    <w:name w:val="Heading - no TOC"/>
    <w:basedOn w:val="Normal"/>
    <w:next w:val="Normal"/>
    <w:pPr>
      <w:ind w:left="0"/>
    </w:pPr>
    <w:rPr>
      <w:rFonts w:ascii="Arial" w:hAnsi="Arial"/>
      <w:b/>
      <w:smallCaps/>
      <w:sz w:val="28"/>
    </w:rPr>
  </w:style>
  <w:style w:type="paragraph" w:customStyle="1" w:styleId="Tablebody">
    <w:name w:val="Table body"/>
    <w:basedOn w:val="Normal"/>
    <w:next w:val="Normal"/>
    <w:pPr>
      <w:pBdr>
        <w:top w:val="single" w:sz="6" w:space="3" w:color="auto"/>
      </w:pBdr>
      <w:spacing w:before="60"/>
      <w:ind w:left="0"/>
    </w:pPr>
    <w:rPr>
      <w:sz w:val="20"/>
    </w:rPr>
  </w:style>
  <w:style w:type="paragraph" w:customStyle="1" w:styleId="Tableheads">
    <w:name w:val="Table heads"/>
    <w:basedOn w:val="Tablebody"/>
    <w:next w:val="Tablebody"/>
    <w:pPr>
      <w:pBdr>
        <w:top w:val="none" w:sz="0" w:space="0" w:color="auto"/>
      </w:pBdr>
      <w:shd w:val="pct20" w:color="auto" w:fill="auto"/>
      <w:spacing w:before="120"/>
    </w:pPr>
    <w:rPr>
      <w:rFonts w:ascii="Arial" w:hAnsi="Arial"/>
      <w:b/>
    </w:rPr>
  </w:style>
  <w:style w:type="paragraph" w:customStyle="1" w:styleId="Note">
    <w:name w:val="Note"/>
    <w:basedOn w:val="Normal"/>
    <w:next w:val="Normal"/>
    <w:pPr>
      <w:pBdr>
        <w:top w:val="single" w:sz="6" w:space="3" w:color="auto"/>
        <w:bottom w:val="single" w:sz="6" w:space="3" w:color="auto"/>
      </w:pBdr>
      <w:ind w:right="480"/>
    </w:pPr>
    <w:rPr>
      <w:rFonts w:ascii="Arial" w:hAnsi="Arial"/>
      <w:sz w:val="20"/>
    </w:rPr>
  </w:style>
  <w:style w:type="paragraph" w:customStyle="1" w:styleId="SDMLmarkup">
    <w:name w:val="SDML markup"/>
    <w:basedOn w:val="Normal"/>
    <w:pPr>
      <w:ind w:left="0"/>
    </w:pPr>
    <w:rPr>
      <w:color w:val="000080"/>
      <w:sz w:val="20"/>
    </w:rPr>
  </w:style>
  <w:style w:type="paragraph" w:styleId="Caption">
    <w:name w:val="caption"/>
    <w:next w:val="Normal"/>
    <w:qFormat/>
    <w:pPr>
      <w:spacing w:before="120" w:after="60"/>
      <w:ind w:left="1440" w:right="1440"/>
    </w:pPr>
    <w:rPr>
      <w:rFonts w:ascii="Arial" w:hAnsi="Arial"/>
      <w:b/>
      <w:noProof/>
      <w:sz w:val="18"/>
      <w:lang w:val="en-US" w:eastAsia="en-US"/>
    </w:rPr>
  </w:style>
  <w:style w:type="paragraph" w:styleId="ListBullet">
    <w:name w:val="List Bullet"/>
    <w:basedOn w:val="Normal"/>
    <w:autoRedefine/>
    <w:pPr>
      <w:numPr>
        <w:numId w:val="1"/>
      </w:numPr>
      <w:tabs>
        <w:tab w:val="clear" w:pos="360"/>
        <w:tab w:val="num" w:pos="1800"/>
      </w:tabs>
      <w:ind w:left="1800"/>
    </w:pPr>
  </w:style>
  <w:style w:type="character" w:customStyle="1" w:styleId="Command">
    <w:name w:val="Command"/>
    <w:rPr>
      <w:rFonts w:ascii="Arial" w:hAnsi="Arial"/>
      <w:b/>
    </w:rPr>
  </w:style>
  <w:style w:type="paragraph" w:customStyle="1" w:styleId="Printingdate">
    <w:name w:val="Printing date"/>
    <w:basedOn w:val="Normal"/>
    <w:next w:val="Normal"/>
    <w:pPr>
      <w:pageBreakBefore/>
      <w:pBdr>
        <w:bottom w:val="single" w:sz="6" w:space="3" w:color="auto"/>
      </w:pBdr>
      <w:spacing w:before="0"/>
      <w:ind w:left="0"/>
    </w:pPr>
    <w:rPr>
      <w:rFonts w:ascii="Arial" w:hAnsi="Arial"/>
      <w:b/>
      <w:sz w:val="18"/>
    </w:rPr>
  </w:style>
  <w:style w:type="paragraph" w:customStyle="1" w:styleId="Docsubtitle">
    <w:name w:val="Doc subtitle"/>
    <w:basedOn w:val="Normal"/>
    <w:pPr>
      <w:spacing w:before="240"/>
      <w:ind w:left="720" w:right="720"/>
    </w:pPr>
    <w:rPr>
      <w:rFonts w:ascii="Arial Narrow" w:hAnsi="Arial Narrow"/>
      <w:b/>
      <w:sz w:val="24"/>
    </w:rPr>
  </w:style>
  <w:style w:type="paragraph" w:customStyle="1" w:styleId="Doctitle1">
    <w:name w:val="Doc title 1"/>
    <w:basedOn w:val="Normal"/>
    <w:next w:val="Doctitle2"/>
    <w:rsid w:val="00E4002F"/>
    <w:pPr>
      <w:pageBreakBefore/>
      <w:pBdr>
        <w:bottom w:val="single" w:sz="6" w:space="2" w:color="auto"/>
      </w:pBdr>
      <w:spacing w:before="1200" w:after="240"/>
      <w:ind w:left="0"/>
    </w:pPr>
    <w:rPr>
      <w:rFonts w:ascii="Arial Narrow" w:hAnsi="Arial Narrow"/>
      <w:b/>
      <w:sz w:val="36"/>
    </w:rPr>
  </w:style>
  <w:style w:type="paragraph" w:customStyle="1" w:styleId="Doctitle2">
    <w:name w:val="Doc title 2"/>
    <w:basedOn w:val="Doctitle1"/>
    <w:next w:val="Normal"/>
    <w:pPr>
      <w:pBdr>
        <w:bottom w:val="none" w:sz="0" w:space="0" w:color="auto"/>
      </w:pBdr>
      <w:spacing w:before="0"/>
    </w:pPr>
  </w:style>
  <w:style w:type="paragraph" w:customStyle="1" w:styleId="ProcedureHeading">
    <w:name w:val="Procedure Heading"/>
    <w:basedOn w:val="Normal"/>
    <w:next w:val="Normal"/>
    <w:pPr>
      <w:spacing w:after="60"/>
    </w:pPr>
    <w:rPr>
      <w:rFonts w:ascii="Arial" w:hAnsi="Arial"/>
      <w:b/>
      <w:sz w:val="24"/>
    </w:rPr>
  </w:style>
  <w:style w:type="paragraph" w:customStyle="1" w:styleId="Glossary">
    <w:name w:val="Glossary"/>
    <w:basedOn w:val="Normal"/>
    <w:pPr>
      <w:ind w:left="720"/>
    </w:pPr>
  </w:style>
  <w:style w:type="paragraph" w:customStyle="1" w:styleId="HeadNoNumber">
    <w:name w:val="HeadNoNumber"/>
    <w:basedOn w:val="Heading1"/>
    <w:next w:val="Normal"/>
    <w:pPr>
      <w:outlineLvl w:val="9"/>
    </w:pPr>
  </w:style>
  <w:style w:type="paragraph" w:customStyle="1" w:styleId="HangingPix">
    <w:name w:val="HangingPix"/>
    <w:basedOn w:val="Normal"/>
    <w:pPr>
      <w:ind w:left="0"/>
      <w:jc w:val="center"/>
    </w:pPr>
  </w:style>
  <w:style w:type="paragraph" w:styleId="Index1">
    <w:name w:val="index 1"/>
    <w:basedOn w:val="Normal"/>
    <w:next w:val="Normal"/>
    <w:autoRedefine/>
    <w:semiHidden/>
    <w:pPr>
      <w:tabs>
        <w:tab w:val="right" w:leader="dot" w:pos="9360"/>
      </w:tabs>
      <w:ind w:left="220" w:hanging="220"/>
    </w:pPr>
  </w:style>
  <w:style w:type="paragraph" w:styleId="IndexHeading">
    <w:name w:val="index heading"/>
    <w:basedOn w:val="Normal"/>
    <w:next w:val="Index1"/>
    <w:semiHidden/>
    <w:pPr>
      <w:spacing w:before="240" w:after="60"/>
      <w:ind w:left="0"/>
    </w:pPr>
    <w:rPr>
      <w:rFonts w:ascii="Arial" w:hAnsi="Arial"/>
      <w:b/>
      <w:noProof/>
      <w:sz w:val="28"/>
    </w:rPr>
  </w:style>
  <w:style w:type="paragraph" w:customStyle="1" w:styleId="PagenumOdd">
    <w:name w:val="PagenumOdd"/>
    <w:basedOn w:val="Footer"/>
    <w:pPr>
      <w:jc w:val="right"/>
    </w:pPr>
  </w:style>
  <w:style w:type="paragraph" w:customStyle="1" w:styleId="PagenumEven">
    <w:name w:val="PagenumEven"/>
    <w:basedOn w:val="Footer"/>
    <w:pPr>
      <w:ind w:right="360"/>
    </w:pPr>
  </w:style>
  <w:style w:type="paragraph" w:customStyle="1" w:styleId="GossaryDefinition">
    <w:name w:val="GossaryDefinition"/>
    <w:basedOn w:val="Normal"/>
    <w:next w:val="Normal"/>
  </w:style>
  <w:style w:type="paragraph" w:customStyle="1" w:styleId="GlossaryItem">
    <w:name w:val="GlossaryItem"/>
    <w:basedOn w:val="Glossary"/>
    <w:next w:val="GossaryDefinition"/>
    <w:rPr>
      <w:rFonts w:ascii="Arial" w:hAnsi="Arial"/>
      <w:b/>
    </w:rPr>
  </w:style>
  <w:style w:type="paragraph" w:customStyle="1" w:styleId="TableBodyBlank">
    <w:name w:val="TableBodyBlank"/>
    <w:basedOn w:val="Tablebody"/>
    <w:pPr>
      <w:pBdr>
        <w:top w:val="none" w:sz="0" w:space="0" w:color="auto"/>
      </w:pBdr>
    </w:pPr>
  </w:style>
  <w:style w:type="paragraph" w:styleId="TableofFigures">
    <w:name w:val="table of figures"/>
    <w:basedOn w:val="TOC2"/>
    <w:next w:val="Normal"/>
    <w:semiHidden/>
    <w:pPr>
      <w:tabs>
        <w:tab w:val="right" w:leader="dot" w:pos="9360"/>
      </w:tabs>
      <w:ind w:left="1170" w:hanging="440"/>
    </w:pPr>
  </w:style>
  <w:style w:type="paragraph" w:customStyle="1" w:styleId="InvestigationDate">
    <w:name w:val="Investigation Date"/>
    <w:basedOn w:val="Normal"/>
    <w:next w:val="Normal"/>
    <w:pPr>
      <w:spacing w:before="240"/>
    </w:pPr>
    <w:rPr>
      <w:rFonts w:ascii="Arial" w:hAnsi="Arial"/>
      <w:b/>
      <w:sz w:val="20"/>
    </w:rPr>
  </w:style>
  <w:style w:type="paragraph" w:customStyle="1" w:styleId="Style1">
    <w:name w:val="Style1"/>
    <w:basedOn w:val="Normal"/>
    <w:pPr>
      <w:keepNext/>
      <w:pBdr>
        <w:top w:val="single" w:sz="6" w:space="1" w:color="auto"/>
      </w:pBdr>
      <w:spacing w:before="240"/>
      <w:ind w:left="0"/>
    </w:pPr>
    <w:rPr>
      <w:rFonts w:ascii="Arial" w:hAnsi="Arial"/>
      <w:b/>
      <w:sz w:val="28"/>
    </w:rPr>
  </w:style>
  <w:style w:type="paragraph" w:customStyle="1" w:styleId="FunctionName">
    <w:name w:val="FunctionName"/>
    <w:basedOn w:val="Heading3"/>
    <w:pPr>
      <w:numPr>
        <w:ilvl w:val="0"/>
        <w:numId w:val="0"/>
      </w:numPr>
      <w:pBdr>
        <w:top w:val="single" w:sz="6" w:space="1" w:color="auto"/>
      </w:pBdr>
      <w:outlineLvl w:val="9"/>
    </w:pPr>
    <w:rPr>
      <w:snapToGrid w:val="0"/>
    </w:rPr>
  </w:style>
  <w:style w:type="paragraph" w:customStyle="1" w:styleId="Preface">
    <w:name w:val="Preface"/>
    <w:basedOn w:val="HeadNoNumber"/>
  </w:style>
  <w:style w:type="paragraph" w:customStyle="1" w:styleId="Preface1">
    <w:name w:val="Preface1"/>
    <w:rsid w:val="00C41860"/>
    <w:pPr>
      <w:spacing w:before="240"/>
    </w:pPr>
    <w:rPr>
      <w:rFonts w:ascii="Arial" w:hAnsi="Arial"/>
      <w:b/>
      <w:sz w:val="28"/>
      <w:lang w:val="en-US" w:eastAsia="en-US"/>
    </w:rPr>
  </w:style>
  <w:style w:type="paragraph" w:customStyle="1" w:styleId="Preface2">
    <w:name w:val="Preface2"/>
    <w:basedOn w:val="Preface1"/>
    <w:rPr>
      <w:sz w:val="24"/>
    </w:rPr>
  </w:style>
  <w:style w:type="paragraph" w:customStyle="1" w:styleId="FunctionSubhead">
    <w:name w:val="FunctionSubhead"/>
    <w:basedOn w:val="Normal"/>
    <w:pPr>
      <w:widowControl w:val="0"/>
      <w:spacing w:before="100"/>
      <w:ind w:left="500"/>
    </w:pPr>
    <w:rPr>
      <w:rFonts w:ascii="Arial" w:hAnsi="Arial"/>
      <w:snapToGrid w:val="0"/>
    </w:rPr>
  </w:style>
  <w:style w:type="paragraph" w:customStyle="1" w:styleId="Args">
    <w:name w:val="Args"/>
    <w:basedOn w:val="Normal"/>
    <w:pPr>
      <w:ind w:left="810"/>
    </w:pPr>
    <w:rPr>
      <w:rFonts w:ascii="Arial" w:hAnsi="Arial"/>
      <w:sz w:val="24"/>
    </w:rPr>
  </w:style>
  <w:style w:type="paragraph" w:customStyle="1" w:styleId="ClassSubhead">
    <w:name w:val="ClassSubhead"/>
    <w:basedOn w:val="Normal"/>
    <w:pPr>
      <w:ind w:left="360"/>
    </w:pPr>
    <w:rPr>
      <w:rFonts w:ascii="Arial" w:hAnsi="Arial"/>
      <w:b/>
      <w:sz w:val="24"/>
    </w:rPr>
  </w:style>
  <w:style w:type="paragraph" w:customStyle="1" w:styleId="MemberName">
    <w:name w:val="MemberName"/>
    <w:basedOn w:val="FunctionName"/>
    <w:pPr>
      <w:pBdr>
        <w:top w:val="none" w:sz="0" w:space="0" w:color="auto"/>
      </w:pBdr>
      <w:ind w:left="630"/>
    </w:pPr>
  </w:style>
  <w:style w:type="paragraph" w:customStyle="1" w:styleId="MemberFunction">
    <w:name w:val="MemberFunction"/>
    <w:basedOn w:val="FunctionName"/>
    <w:pPr>
      <w:pBdr>
        <w:top w:val="none" w:sz="0" w:space="0" w:color="auto"/>
      </w:pBdr>
      <w:ind w:left="630"/>
    </w:pPr>
  </w:style>
  <w:style w:type="paragraph" w:customStyle="1" w:styleId="ClassProtected">
    <w:name w:val="ClassProtected"/>
    <w:basedOn w:val="ClassSubhead"/>
    <w:rPr>
      <w:u w:val="single"/>
    </w:rPr>
  </w:style>
  <w:style w:type="paragraph" w:customStyle="1" w:styleId="Printdateoncopyrightpage">
    <w:name w:val="Print date on copyright page"/>
    <w:basedOn w:val="Normal"/>
    <w:next w:val="Normal"/>
    <w:pPr>
      <w:pBdr>
        <w:top w:val="single" w:sz="6" w:space="2" w:color="auto"/>
      </w:pBdr>
      <w:spacing w:after="120"/>
    </w:pPr>
    <w:rPr>
      <w:b/>
    </w:rPr>
  </w:style>
  <w:style w:type="paragraph" w:customStyle="1" w:styleId="MemberTypePrefix">
    <w:name w:val="MemberTypePrefix"/>
    <w:basedOn w:val="MemberFunction"/>
    <w:pPr>
      <w:pBdr>
        <w:top w:val="single" w:sz="6" w:space="1" w:color="auto"/>
      </w:pBdr>
      <w:ind w:left="360"/>
    </w:pPr>
    <w:rPr>
      <w:b w:val="0"/>
    </w:rPr>
  </w:style>
  <w:style w:type="paragraph" w:customStyle="1" w:styleId="MemberFunctionNoType">
    <w:name w:val="MemberFunctionNoType"/>
    <w:basedOn w:val="MemberFunction"/>
    <w:pPr>
      <w:pBdr>
        <w:top w:val="single" w:sz="6" w:space="1" w:color="auto"/>
      </w:pBdr>
      <w:ind w:left="360"/>
    </w:pPr>
  </w:style>
  <w:style w:type="paragraph" w:styleId="BodyTextIndent">
    <w:name w:val="Body Text Indent"/>
    <w:basedOn w:val="Normal"/>
  </w:style>
  <w:style w:type="character" w:styleId="Strong">
    <w:name w:val="Strong"/>
    <w:qFormat/>
    <w:rPr>
      <w:b/>
    </w:rPr>
  </w:style>
  <w:style w:type="paragraph" w:styleId="BodyTextIndent2">
    <w:name w:val="Body Text Indent 2"/>
    <w:basedOn w:val="Normal"/>
    <w:rPr>
      <w:color w:val="FF0000"/>
    </w:rPr>
  </w:style>
  <w:style w:type="paragraph" w:customStyle="1" w:styleId="DefinitionTerm">
    <w:name w:val="Definition Term"/>
    <w:basedOn w:val="Normal"/>
    <w:next w:val="Normal"/>
    <w:pPr>
      <w:spacing w:before="0"/>
      <w:ind w:left="0"/>
    </w:pPr>
    <w:rPr>
      <w:snapToGrid w:val="0"/>
      <w:sz w:val="24"/>
    </w:rPr>
  </w:style>
  <w:style w:type="paragraph" w:customStyle="1" w:styleId="Codeexample-Close">
    <w:name w:val="Code example-Close"/>
    <w:basedOn w:val="Codeexample0"/>
    <w:pPr>
      <w:spacing w:before="0"/>
    </w:pPr>
  </w:style>
  <w:style w:type="paragraph" w:styleId="NormalWeb">
    <w:name w:val="Normal (Web)"/>
    <w:basedOn w:val="Normal"/>
    <w:uiPriority w:val="99"/>
    <w:pPr>
      <w:spacing w:before="100" w:beforeAutospacing="1" w:after="100" w:afterAutospacing="1"/>
      <w:ind w:left="0"/>
    </w:pPr>
    <w:rPr>
      <w:sz w:val="24"/>
      <w:szCs w:val="24"/>
    </w:rPr>
  </w:style>
  <w:style w:type="character" w:styleId="FollowedHyperlink">
    <w:name w:val="FollowedHyperlink"/>
    <w:rPr>
      <w:color w:val="800080"/>
      <w:u w:val="single"/>
    </w:rPr>
  </w:style>
  <w:style w:type="paragraph" w:customStyle="1" w:styleId="glossaryitem0">
    <w:name w:val="glossary item"/>
    <w:basedOn w:val="Normal"/>
  </w:style>
  <w:style w:type="table" w:styleId="TableGrid">
    <w:name w:val="Table Grid"/>
    <w:basedOn w:val="TableNormal"/>
    <w:rsid w:val="0002450D"/>
    <w:pPr>
      <w:spacing w:before="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1">
    <w:name w:val="Table List 1"/>
    <w:basedOn w:val="TableNormal"/>
    <w:rsid w:val="0002450D"/>
    <w:pPr>
      <w:spacing w:before="120"/>
      <w:ind w:left="14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unctions">
    <w:name w:val="Functions"/>
    <w:basedOn w:val="Normal"/>
    <w:link w:val="FunctionsChar"/>
    <w:rsid w:val="005D2FDC"/>
    <w:pPr>
      <w:spacing w:after="120"/>
      <w:ind w:left="284"/>
    </w:pPr>
    <w:rPr>
      <w:b/>
      <w:i/>
    </w:rPr>
  </w:style>
  <w:style w:type="character" w:customStyle="1" w:styleId="FunctionsChar">
    <w:name w:val="Functions Char"/>
    <w:link w:val="Functions"/>
    <w:rsid w:val="005D2FDC"/>
    <w:rPr>
      <w:b/>
      <w:i/>
      <w:sz w:val="22"/>
      <w:lang w:val="en-US" w:eastAsia="en-US" w:bidi="ar-SA"/>
    </w:rPr>
  </w:style>
  <w:style w:type="table" w:styleId="TableContemporary">
    <w:name w:val="Table Contemporary"/>
    <w:basedOn w:val="TableNormal"/>
    <w:rsid w:val="005D2FDC"/>
    <w:pPr>
      <w:spacing w:before="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semiHidden/>
    <w:rsid w:val="00DF46AF"/>
    <w:rPr>
      <w:rFonts w:ascii="Tahoma" w:hAnsi="Tahoma" w:cs="Tahoma"/>
      <w:sz w:val="16"/>
      <w:szCs w:val="16"/>
    </w:rPr>
  </w:style>
  <w:style w:type="paragraph" w:customStyle="1" w:styleId="TOCHeading1">
    <w:name w:val="TOC Heading1"/>
    <w:basedOn w:val="TOC2"/>
    <w:next w:val="TOC1"/>
    <w:rsid w:val="009A04D1"/>
    <w:pPr>
      <w:pageBreakBefore/>
      <w:spacing w:after="240"/>
      <w:outlineLvl w:val="0"/>
    </w:pPr>
    <w:rPr>
      <w:sz w:val="32"/>
    </w:rPr>
  </w:style>
  <w:style w:type="paragraph" w:customStyle="1" w:styleId="Style2">
    <w:name w:val="Style2"/>
    <w:basedOn w:val="TOCHeading1"/>
    <w:rsid w:val="009A04D1"/>
  </w:style>
  <w:style w:type="paragraph" w:customStyle="1" w:styleId="ERRORChar">
    <w:name w:val="ERROR Char"/>
    <w:basedOn w:val="Normal"/>
    <w:link w:val="ERRORCharChar"/>
    <w:rsid w:val="005349D2"/>
    <w:pPr>
      <w:spacing w:after="240"/>
      <w:ind w:left="0"/>
    </w:pPr>
    <w:rPr>
      <w:b/>
      <w:color w:val="FF0000"/>
      <w:lang w:val="en-GB"/>
    </w:rPr>
  </w:style>
  <w:style w:type="character" w:customStyle="1" w:styleId="ERRORCharChar">
    <w:name w:val="ERROR Char Char"/>
    <w:link w:val="ERRORChar"/>
    <w:rsid w:val="005349D2"/>
    <w:rPr>
      <w:b/>
      <w:color w:val="FF0000"/>
      <w:sz w:val="22"/>
      <w:lang w:val="en-GB" w:eastAsia="en-US" w:bidi="ar-SA"/>
    </w:rPr>
  </w:style>
  <w:style w:type="paragraph" w:customStyle="1" w:styleId="StyleDoctitle1Left0cmBefore90pt">
    <w:name w:val="Style Doc title 1 + Left:  0 cm Before:  90 pt"/>
    <w:basedOn w:val="Doctitle1"/>
    <w:rsid w:val="00C76AFF"/>
    <w:rPr>
      <w:bCs/>
    </w:rPr>
  </w:style>
  <w:style w:type="paragraph" w:customStyle="1" w:styleId="StyleHeading1NotSmallcapsAllcapsJustifiedBefore90">
    <w:name w:val="Style Heading 1 + Not Small caps All caps Justified Before:  90 ..."/>
    <w:basedOn w:val="Heading1"/>
    <w:rsid w:val="00C76AFF"/>
    <w:pPr>
      <w:shd w:val="clear" w:color="auto" w:fill="F3F3F3"/>
      <w:spacing w:before="1200"/>
      <w:jc w:val="both"/>
    </w:pPr>
    <w:rPr>
      <w:bCs/>
      <w:caps/>
      <w:smallCaps w:val="0"/>
    </w:rPr>
  </w:style>
  <w:style w:type="paragraph" w:customStyle="1" w:styleId="StyleHeading1After12pt">
    <w:name w:val="Style Heading 1 + After:  12 pt"/>
    <w:basedOn w:val="Heading1"/>
    <w:rsid w:val="00D3105C"/>
    <w:pPr>
      <w:spacing w:before="1200"/>
    </w:pPr>
    <w:rPr>
      <w:bCs/>
    </w:rPr>
  </w:style>
  <w:style w:type="paragraph" w:customStyle="1" w:styleId="PREFACE0">
    <w:name w:val="PREFACE"/>
    <w:basedOn w:val="Heading1"/>
    <w:rsid w:val="003735D6"/>
    <w:pPr>
      <w:numPr>
        <w:numId w:val="0"/>
      </w:numPr>
    </w:pPr>
  </w:style>
  <w:style w:type="character" w:styleId="CommentReference">
    <w:name w:val="annotation reference"/>
    <w:rsid w:val="00D2662A"/>
    <w:rPr>
      <w:sz w:val="16"/>
      <w:szCs w:val="16"/>
    </w:rPr>
  </w:style>
  <w:style w:type="paragraph" w:styleId="CommentText">
    <w:name w:val="annotation text"/>
    <w:basedOn w:val="Normal"/>
    <w:link w:val="CommentTextChar"/>
    <w:rsid w:val="00D2662A"/>
    <w:rPr>
      <w:sz w:val="20"/>
    </w:rPr>
  </w:style>
  <w:style w:type="character" w:customStyle="1" w:styleId="CommentTextChar">
    <w:name w:val="Comment Text Char"/>
    <w:link w:val="CommentText"/>
    <w:rsid w:val="00D2662A"/>
    <w:rPr>
      <w:lang w:val="en-US" w:eastAsia="en-US"/>
    </w:rPr>
  </w:style>
  <w:style w:type="paragraph" w:styleId="CommentSubject">
    <w:name w:val="annotation subject"/>
    <w:basedOn w:val="CommentText"/>
    <w:next w:val="CommentText"/>
    <w:link w:val="CommentSubjectChar"/>
    <w:rsid w:val="00D2662A"/>
    <w:rPr>
      <w:b/>
      <w:bCs/>
    </w:rPr>
  </w:style>
  <w:style w:type="character" w:customStyle="1" w:styleId="CommentSubjectChar">
    <w:name w:val="Comment Subject Char"/>
    <w:link w:val="CommentSubject"/>
    <w:rsid w:val="00D2662A"/>
    <w:rPr>
      <w:b/>
      <w:bCs/>
      <w:lang w:val="en-US" w:eastAsia="en-US"/>
    </w:rPr>
  </w:style>
  <w:style w:type="table" w:styleId="TableClassic4">
    <w:name w:val="Table Classic 4"/>
    <w:basedOn w:val="TableNormal"/>
    <w:rsid w:val="00B46964"/>
    <w:pPr>
      <w:spacing w:before="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B46964"/>
    <w:pPr>
      <w:spacing w:before="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1">
    <w:name w:val="Table Columns 1"/>
    <w:basedOn w:val="TableNormal"/>
    <w:rsid w:val="00B46964"/>
    <w:pPr>
      <w:spacing w:before="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5">
    <w:name w:val="Grid Table 4 Accent 5"/>
    <w:basedOn w:val="TableNormal"/>
    <w:uiPriority w:val="49"/>
    <w:rsid w:val="00DB77B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D53CB3"/>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873858"/>
    <w:pPr>
      <w:ind w:left="720"/>
      <w:contextualSpacing/>
    </w:pPr>
  </w:style>
  <w:style w:type="character" w:styleId="HTMLCode">
    <w:name w:val="HTML Code"/>
    <w:basedOn w:val="DefaultParagraphFont"/>
    <w:uiPriority w:val="99"/>
    <w:unhideWhenUsed/>
    <w:rsid w:val="00E4617A"/>
    <w:rPr>
      <w:rFonts w:ascii="Courier New" w:eastAsia="Times New Roman" w:hAnsi="Courier New" w:cs="Courier New"/>
      <w:sz w:val="20"/>
      <w:szCs w:val="20"/>
    </w:rPr>
  </w:style>
  <w:style w:type="character" w:customStyle="1" w:styleId="monaco-highlighted-label">
    <w:name w:val="monaco-highlighted-label"/>
    <w:basedOn w:val="DefaultParagraphFont"/>
    <w:rsid w:val="00E4617A"/>
  </w:style>
  <w:style w:type="character" w:customStyle="1" w:styleId="label-description">
    <w:name w:val="label-description"/>
    <w:basedOn w:val="DefaultParagraphFont"/>
    <w:rsid w:val="00E4617A"/>
  </w:style>
  <w:style w:type="character" w:styleId="UnresolvedMention">
    <w:name w:val="Unresolved Mention"/>
    <w:basedOn w:val="DefaultParagraphFont"/>
    <w:uiPriority w:val="99"/>
    <w:semiHidden/>
    <w:unhideWhenUsed/>
    <w:rsid w:val="00153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953">
      <w:bodyDiv w:val="1"/>
      <w:marLeft w:val="0"/>
      <w:marRight w:val="0"/>
      <w:marTop w:val="0"/>
      <w:marBottom w:val="0"/>
      <w:divBdr>
        <w:top w:val="none" w:sz="0" w:space="0" w:color="auto"/>
        <w:left w:val="none" w:sz="0" w:space="0" w:color="auto"/>
        <w:bottom w:val="none" w:sz="0" w:space="0" w:color="auto"/>
        <w:right w:val="none" w:sz="0" w:space="0" w:color="auto"/>
      </w:divBdr>
      <w:divsChild>
        <w:div w:id="2135557691">
          <w:marLeft w:val="0"/>
          <w:marRight w:val="0"/>
          <w:marTop w:val="0"/>
          <w:marBottom w:val="0"/>
          <w:divBdr>
            <w:top w:val="none" w:sz="0" w:space="0" w:color="auto"/>
            <w:left w:val="none" w:sz="0" w:space="0" w:color="auto"/>
            <w:bottom w:val="none" w:sz="0" w:space="0" w:color="auto"/>
            <w:right w:val="none" w:sz="0" w:space="0" w:color="auto"/>
          </w:divBdr>
          <w:divsChild>
            <w:div w:id="133715004">
              <w:marLeft w:val="0"/>
              <w:marRight w:val="0"/>
              <w:marTop w:val="0"/>
              <w:marBottom w:val="0"/>
              <w:divBdr>
                <w:top w:val="none" w:sz="0" w:space="0" w:color="auto"/>
                <w:left w:val="none" w:sz="0" w:space="0" w:color="auto"/>
                <w:bottom w:val="none" w:sz="0" w:space="0" w:color="auto"/>
                <w:right w:val="none" w:sz="0" w:space="0" w:color="auto"/>
              </w:divBdr>
            </w:div>
            <w:div w:id="5218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09">
      <w:bodyDiv w:val="1"/>
      <w:marLeft w:val="0"/>
      <w:marRight w:val="0"/>
      <w:marTop w:val="0"/>
      <w:marBottom w:val="0"/>
      <w:divBdr>
        <w:top w:val="none" w:sz="0" w:space="0" w:color="auto"/>
        <w:left w:val="none" w:sz="0" w:space="0" w:color="auto"/>
        <w:bottom w:val="none" w:sz="0" w:space="0" w:color="auto"/>
        <w:right w:val="none" w:sz="0" w:space="0" w:color="auto"/>
      </w:divBdr>
      <w:divsChild>
        <w:div w:id="88696656">
          <w:marLeft w:val="0"/>
          <w:marRight w:val="0"/>
          <w:marTop w:val="0"/>
          <w:marBottom w:val="0"/>
          <w:divBdr>
            <w:top w:val="none" w:sz="0" w:space="0" w:color="auto"/>
            <w:left w:val="none" w:sz="0" w:space="0" w:color="auto"/>
            <w:bottom w:val="none" w:sz="0" w:space="0" w:color="auto"/>
            <w:right w:val="none" w:sz="0" w:space="0" w:color="auto"/>
          </w:divBdr>
          <w:divsChild>
            <w:div w:id="4522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4602">
      <w:bodyDiv w:val="1"/>
      <w:marLeft w:val="0"/>
      <w:marRight w:val="0"/>
      <w:marTop w:val="0"/>
      <w:marBottom w:val="0"/>
      <w:divBdr>
        <w:top w:val="none" w:sz="0" w:space="0" w:color="auto"/>
        <w:left w:val="none" w:sz="0" w:space="0" w:color="auto"/>
        <w:bottom w:val="none" w:sz="0" w:space="0" w:color="auto"/>
        <w:right w:val="none" w:sz="0" w:space="0" w:color="auto"/>
      </w:divBdr>
      <w:divsChild>
        <w:div w:id="1090277782">
          <w:marLeft w:val="0"/>
          <w:marRight w:val="0"/>
          <w:marTop w:val="0"/>
          <w:marBottom w:val="0"/>
          <w:divBdr>
            <w:top w:val="none" w:sz="0" w:space="0" w:color="auto"/>
            <w:left w:val="none" w:sz="0" w:space="0" w:color="auto"/>
            <w:bottom w:val="none" w:sz="0" w:space="0" w:color="auto"/>
            <w:right w:val="none" w:sz="0" w:space="0" w:color="auto"/>
          </w:divBdr>
          <w:divsChild>
            <w:div w:id="603922978">
              <w:marLeft w:val="0"/>
              <w:marRight w:val="0"/>
              <w:marTop w:val="0"/>
              <w:marBottom w:val="0"/>
              <w:divBdr>
                <w:top w:val="none" w:sz="0" w:space="0" w:color="auto"/>
                <w:left w:val="none" w:sz="0" w:space="0" w:color="auto"/>
                <w:bottom w:val="none" w:sz="0" w:space="0" w:color="auto"/>
                <w:right w:val="none" w:sz="0" w:space="0" w:color="auto"/>
              </w:divBdr>
            </w:div>
            <w:div w:id="2128309372">
              <w:marLeft w:val="0"/>
              <w:marRight w:val="0"/>
              <w:marTop w:val="0"/>
              <w:marBottom w:val="0"/>
              <w:divBdr>
                <w:top w:val="none" w:sz="0" w:space="0" w:color="auto"/>
                <w:left w:val="none" w:sz="0" w:space="0" w:color="auto"/>
                <w:bottom w:val="none" w:sz="0" w:space="0" w:color="auto"/>
                <w:right w:val="none" w:sz="0" w:space="0" w:color="auto"/>
              </w:divBdr>
            </w:div>
            <w:div w:id="1887908822">
              <w:marLeft w:val="0"/>
              <w:marRight w:val="0"/>
              <w:marTop w:val="0"/>
              <w:marBottom w:val="0"/>
              <w:divBdr>
                <w:top w:val="none" w:sz="0" w:space="0" w:color="auto"/>
                <w:left w:val="none" w:sz="0" w:space="0" w:color="auto"/>
                <w:bottom w:val="none" w:sz="0" w:space="0" w:color="auto"/>
                <w:right w:val="none" w:sz="0" w:space="0" w:color="auto"/>
              </w:divBdr>
            </w:div>
            <w:div w:id="1046835958">
              <w:marLeft w:val="0"/>
              <w:marRight w:val="0"/>
              <w:marTop w:val="0"/>
              <w:marBottom w:val="0"/>
              <w:divBdr>
                <w:top w:val="none" w:sz="0" w:space="0" w:color="auto"/>
                <w:left w:val="none" w:sz="0" w:space="0" w:color="auto"/>
                <w:bottom w:val="none" w:sz="0" w:space="0" w:color="auto"/>
                <w:right w:val="none" w:sz="0" w:space="0" w:color="auto"/>
              </w:divBdr>
            </w:div>
            <w:div w:id="1739399110">
              <w:marLeft w:val="0"/>
              <w:marRight w:val="0"/>
              <w:marTop w:val="0"/>
              <w:marBottom w:val="0"/>
              <w:divBdr>
                <w:top w:val="none" w:sz="0" w:space="0" w:color="auto"/>
                <w:left w:val="none" w:sz="0" w:space="0" w:color="auto"/>
                <w:bottom w:val="none" w:sz="0" w:space="0" w:color="auto"/>
                <w:right w:val="none" w:sz="0" w:space="0" w:color="auto"/>
              </w:divBdr>
            </w:div>
            <w:div w:id="266887224">
              <w:marLeft w:val="0"/>
              <w:marRight w:val="0"/>
              <w:marTop w:val="0"/>
              <w:marBottom w:val="0"/>
              <w:divBdr>
                <w:top w:val="none" w:sz="0" w:space="0" w:color="auto"/>
                <w:left w:val="none" w:sz="0" w:space="0" w:color="auto"/>
                <w:bottom w:val="none" w:sz="0" w:space="0" w:color="auto"/>
                <w:right w:val="none" w:sz="0" w:space="0" w:color="auto"/>
              </w:divBdr>
            </w:div>
            <w:div w:id="1940260595">
              <w:marLeft w:val="0"/>
              <w:marRight w:val="0"/>
              <w:marTop w:val="0"/>
              <w:marBottom w:val="0"/>
              <w:divBdr>
                <w:top w:val="none" w:sz="0" w:space="0" w:color="auto"/>
                <w:left w:val="none" w:sz="0" w:space="0" w:color="auto"/>
                <w:bottom w:val="none" w:sz="0" w:space="0" w:color="auto"/>
                <w:right w:val="none" w:sz="0" w:space="0" w:color="auto"/>
              </w:divBdr>
            </w:div>
            <w:div w:id="774909266">
              <w:marLeft w:val="0"/>
              <w:marRight w:val="0"/>
              <w:marTop w:val="0"/>
              <w:marBottom w:val="0"/>
              <w:divBdr>
                <w:top w:val="none" w:sz="0" w:space="0" w:color="auto"/>
                <w:left w:val="none" w:sz="0" w:space="0" w:color="auto"/>
                <w:bottom w:val="none" w:sz="0" w:space="0" w:color="auto"/>
                <w:right w:val="none" w:sz="0" w:space="0" w:color="auto"/>
              </w:divBdr>
            </w:div>
            <w:div w:id="1259873962">
              <w:marLeft w:val="0"/>
              <w:marRight w:val="0"/>
              <w:marTop w:val="0"/>
              <w:marBottom w:val="0"/>
              <w:divBdr>
                <w:top w:val="none" w:sz="0" w:space="0" w:color="auto"/>
                <w:left w:val="none" w:sz="0" w:space="0" w:color="auto"/>
                <w:bottom w:val="none" w:sz="0" w:space="0" w:color="auto"/>
                <w:right w:val="none" w:sz="0" w:space="0" w:color="auto"/>
              </w:divBdr>
            </w:div>
            <w:div w:id="1642229010">
              <w:marLeft w:val="0"/>
              <w:marRight w:val="0"/>
              <w:marTop w:val="0"/>
              <w:marBottom w:val="0"/>
              <w:divBdr>
                <w:top w:val="none" w:sz="0" w:space="0" w:color="auto"/>
                <w:left w:val="none" w:sz="0" w:space="0" w:color="auto"/>
                <w:bottom w:val="none" w:sz="0" w:space="0" w:color="auto"/>
                <w:right w:val="none" w:sz="0" w:space="0" w:color="auto"/>
              </w:divBdr>
            </w:div>
            <w:div w:id="1690835357">
              <w:marLeft w:val="0"/>
              <w:marRight w:val="0"/>
              <w:marTop w:val="0"/>
              <w:marBottom w:val="0"/>
              <w:divBdr>
                <w:top w:val="none" w:sz="0" w:space="0" w:color="auto"/>
                <w:left w:val="none" w:sz="0" w:space="0" w:color="auto"/>
                <w:bottom w:val="none" w:sz="0" w:space="0" w:color="auto"/>
                <w:right w:val="none" w:sz="0" w:space="0" w:color="auto"/>
              </w:divBdr>
            </w:div>
            <w:div w:id="926503490">
              <w:marLeft w:val="0"/>
              <w:marRight w:val="0"/>
              <w:marTop w:val="0"/>
              <w:marBottom w:val="0"/>
              <w:divBdr>
                <w:top w:val="none" w:sz="0" w:space="0" w:color="auto"/>
                <w:left w:val="none" w:sz="0" w:space="0" w:color="auto"/>
                <w:bottom w:val="none" w:sz="0" w:space="0" w:color="auto"/>
                <w:right w:val="none" w:sz="0" w:space="0" w:color="auto"/>
              </w:divBdr>
            </w:div>
            <w:div w:id="1611861504">
              <w:marLeft w:val="0"/>
              <w:marRight w:val="0"/>
              <w:marTop w:val="0"/>
              <w:marBottom w:val="0"/>
              <w:divBdr>
                <w:top w:val="none" w:sz="0" w:space="0" w:color="auto"/>
                <w:left w:val="none" w:sz="0" w:space="0" w:color="auto"/>
                <w:bottom w:val="none" w:sz="0" w:space="0" w:color="auto"/>
                <w:right w:val="none" w:sz="0" w:space="0" w:color="auto"/>
              </w:divBdr>
            </w:div>
            <w:div w:id="825437151">
              <w:marLeft w:val="0"/>
              <w:marRight w:val="0"/>
              <w:marTop w:val="0"/>
              <w:marBottom w:val="0"/>
              <w:divBdr>
                <w:top w:val="none" w:sz="0" w:space="0" w:color="auto"/>
                <w:left w:val="none" w:sz="0" w:space="0" w:color="auto"/>
                <w:bottom w:val="none" w:sz="0" w:space="0" w:color="auto"/>
                <w:right w:val="none" w:sz="0" w:space="0" w:color="auto"/>
              </w:divBdr>
            </w:div>
            <w:div w:id="455872466">
              <w:marLeft w:val="0"/>
              <w:marRight w:val="0"/>
              <w:marTop w:val="0"/>
              <w:marBottom w:val="0"/>
              <w:divBdr>
                <w:top w:val="none" w:sz="0" w:space="0" w:color="auto"/>
                <w:left w:val="none" w:sz="0" w:space="0" w:color="auto"/>
                <w:bottom w:val="none" w:sz="0" w:space="0" w:color="auto"/>
                <w:right w:val="none" w:sz="0" w:space="0" w:color="auto"/>
              </w:divBdr>
            </w:div>
            <w:div w:id="162861073">
              <w:marLeft w:val="0"/>
              <w:marRight w:val="0"/>
              <w:marTop w:val="0"/>
              <w:marBottom w:val="0"/>
              <w:divBdr>
                <w:top w:val="none" w:sz="0" w:space="0" w:color="auto"/>
                <w:left w:val="none" w:sz="0" w:space="0" w:color="auto"/>
                <w:bottom w:val="none" w:sz="0" w:space="0" w:color="auto"/>
                <w:right w:val="none" w:sz="0" w:space="0" w:color="auto"/>
              </w:divBdr>
            </w:div>
            <w:div w:id="1806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5930">
      <w:bodyDiv w:val="1"/>
      <w:marLeft w:val="0"/>
      <w:marRight w:val="0"/>
      <w:marTop w:val="0"/>
      <w:marBottom w:val="0"/>
      <w:divBdr>
        <w:top w:val="none" w:sz="0" w:space="0" w:color="auto"/>
        <w:left w:val="none" w:sz="0" w:space="0" w:color="auto"/>
        <w:bottom w:val="none" w:sz="0" w:space="0" w:color="auto"/>
        <w:right w:val="none" w:sz="0" w:space="0" w:color="auto"/>
      </w:divBdr>
      <w:divsChild>
        <w:div w:id="2050759422">
          <w:marLeft w:val="0"/>
          <w:marRight w:val="0"/>
          <w:marTop w:val="0"/>
          <w:marBottom w:val="0"/>
          <w:divBdr>
            <w:top w:val="none" w:sz="0" w:space="0" w:color="auto"/>
            <w:left w:val="none" w:sz="0" w:space="0" w:color="auto"/>
            <w:bottom w:val="none" w:sz="0" w:space="0" w:color="auto"/>
            <w:right w:val="none" w:sz="0" w:space="0" w:color="auto"/>
          </w:divBdr>
          <w:divsChild>
            <w:div w:id="1726945778">
              <w:marLeft w:val="0"/>
              <w:marRight w:val="0"/>
              <w:marTop w:val="0"/>
              <w:marBottom w:val="0"/>
              <w:divBdr>
                <w:top w:val="none" w:sz="0" w:space="0" w:color="auto"/>
                <w:left w:val="none" w:sz="0" w:space="0" w:color="auto"/>
                <w:bottom w:val="none" w:sz="0" w:space="0" w:color="auto"/>
                <w:right w:val="none" w:sz="0" w:space="0" w:color="auto"/>
              </w:divBdr>
            </w:div>
            <w:div w:id="1552306257">
              <w:marLeft w:val="0"/>
              <w:marRight w:val="0"/>
              <w:marTop w:val="0"/>
              <w:marBottom w:val="0"/>
              <w:divBdr>
                <w:top w:val="none" w:sz="0" w:space="0" w:color="auto"/>
                <w:left w:val="none" w:sz="0" w:space="0" w:color="auto"/>
                <w:bottom w:val="none" w:sz="0" w:space="0" w:color="auto"/>
                <w:right w:val="none" w:sz="0" w:space="0" w:color="auto"/>
              </w:divBdr>
            </w:div>
            <w:div w:id="14419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656">
      <w:bodyDiv w:val="1"/>
      <w:marLeft w:val="0"/>
      <w:marRight w:val="0"/>
      <w:marTop w:val="0"/>
      <w:marBottom w:val="0"/>
      <w:divBdr>
        <w:top w:val="none" w:sz="0" w:space="0" w:color="auto"/>
        <w:left w:val="none" w:sz="0" w:space="0" w:color="auto"/>
        <w:bottom w:val="none" w:sz="0" w:space="0" w:color="auto"/>
        <w:right w:val="none" w:sz="0" w:space="0" w:color="auto"/>
      </w:divBdr>
      <w:divsChild>
        <w:div w:id="1217207915">
          <w:marLeft w:val="0"/>
          <w:marRight w:val="0"/>
          <w:marTop w:val="0"/>
          <w:marBottom w:val="0"/>
          <w:divBdr>
            <w:top w:val="none" w:sz="0" w:space="0" w:color="auto"/>
            <w:left w:val="none" w:sz="0" w:space="0" w:color="auto"/>
            <w:bottom w:val="none" w:sz="0" w:space="0" w:color="auto"/>
            <w:right w:val="none" w:sz="0" w:space="0" w:color="auto"/>
          </w:divBdr>
          <w:divsChild>
            <w:div w:id="2140150273">
              <w:marLeft w:val="0"/>
              <w:marRight w:val="0"/>
              <w:marTop w:val="0"/>
              <w:marBottom w:val="0"/>
              <w:divBdr>
                <w:top w:val="none" w:sz="0" w:space="0" w:color="auto"/>
                <w:left w:val="none" w:sz="0" w:space="0" w:color="auto"/>
                <w:bottom w:val="none" w:sz="0" w:space="0" w:color="auto"/>
                <w:right w:val="none" w:sz="0" w:space="0" w:color="auto"/>
              </w:divBdr>
            </w:div>
            <w:div w:id="628438428">
              <w:marLeft w:val="0"/>
              <w:marRight w:val="0"/>
              <w:marTop w:val="0"/>
              <w:marBottom w:val="0"/>
              <w:divBdr>
                <w:top w:val="none" w:sz="0" w:space="0" w:color="auto"/>
                <w:left w:val="none" w:sz="0" w:space="0" w:color="auto"/>
                <w:bottom w:val="none" w:sz="0" w:space="0" w:color="auto"/>
                <w:right w:val="none" w:sz="0" w:space="0" w:color="auto"/>
              </w:divBdr>
            </w:div>
            <w:div w:id="765810184">
              <w:marLeft w:val="0"/>
              <w:marRight w:val="0"/>
              <w:marTop w:val="0"/>
              <w:marBottom w:val="0"/>
              <w:divBdr>
                <w:top w:val="none" w:sz="0" w:space="0" w:color="auto"/>
                <w:left w:val="none" w:sz="0" w:space="0" w:color="auto"/>
                <w:bottom w:val="none" w:sz="0" w:space="0" w:color="auto"/>
                <w:right w:val="none" w:sz="0" w:space="0" w:color="auto"/>
              </w:divBdr>
            </w:div>
            <w:div w:id="460223243">
              <w:marLeft w:val="0"/>
              <w:marRight w:val="0"/>
              <w:marTop w:val="0"/>
              <w:marBottom w:val="0"/>
              <w:divBdr>
                <w:top w:val="none" w:sz="0" w:space="0" w:color="auto"/>
                <w:left w:val="none" w:sz="0" w:space="0" w:color="auto"/>
                <w:bottom w:val="none" w:sz="0" w:space="0" w:color="auto"/>
                <w:right w:val="none" w:sz="0" w:space="0" w:color="auto"/>
              </w:divBdr>
            </w:div>
            <w:div w:id="366104347">
              <w:marLeft w:val="0"/>
              <w:marRight w:val="0"/>
              <w:marTop w:val="0"/>
              <w:marBottom w:val="0"/>
              <w:divBdr>
                <w:top w:val="none" w:sz="0" w:space="0" w:color="auto"/>
                <w:left w:val="none" w:sz="0" w:space="0" w:color="auto"/>
                <w:bottom w:val="none" w:sz="0" w:space="0" w:color="auto"/>
                <w:right w:val="none" w:sz="0" w:space="0" w:color="auto"/>
              </w:divBdr>
            </w:div>
            <w:div w:id="17002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345">
      <w:bodyDiv w:val="1"/>
      <w:marLeft w:val="0"/>
      <w:marRight w:val="0"/>
      <w:marTop w:val="0"/>
      <w:marBottom w:val="0"/>
      <w:divBdr>
        <w:top w:val="none" w:sz="0" w:space="0" w:color="auto"/>
        <w:left w:val="none" w:sz="0" w:space="0" w:color="auto"/>
        <w:bottom w:val="none" w:sz="0" w:space="0" w:color="auto"/>
        <w:right w:val="none" w:sz="0" w:space="0" w:color="auto"/>
      </w:divBdr>
      <w:divsChild>
        <w:div w:id="1166046060">
          <w:marLeft w:val="0"/>
          <w:marRight w:val="0"/>
          <w:marTop w:val="0"/>
          <w:marBottom w:val="0"/>
          <w:divBdr>
            <w:top w:val="none" w:sz="0" w:space="0" w:color="auto"/>
            <w:left w:val="none" w:sz="0" w:space="0" w:color="auto"/>
            <w:bottom w:val="none" w:sz="0" w:space="0" w:color="auto"/>
            <w:right w:val="none" w:sz="0" w:space="0" w:color="auto"/>
          </w:divBdr>
          <w:divsChild>
            <w:div w:id="452945150">
              <w:marLeft w:val="0"/>
              <w:marRight w:val="0"/>
              <w:marTop w:val="0"/>
              <w:marBottom w:val="0"/>
              <w:divBdr>
                <w:top w:val="none" w:sz="0" w:space="0" w:color="auto"/>
                <w:left w:val="none" w:sz="0" w:space="0" w:color="auto"/>
                <w:bottom w:val="none" w:sz="0" w:space="0" w:color="auto"/>
                <w:right w:val="none" w:sz="0" w:space="0" w:color="auto"/>
              </w:divBdr>
            </w:div>
            <w:div w:id="376004180">
              <w:marLeft w:val="0"/>
              <w:marRight w:val="0"/>
              <w:marTop w:val="0"/>
              <w:marBottom w:val="0"/>
              <w:divBdr>
                <w:top w:val="none" w:sz="0" w:space="0" w:color="auto"/>
                <w:left w:val="none" w:sz="0" w:space="0" w:color="auto"/>
                <w:bottom w:val="none" w:sz="0" w:space="0" w:color="auto"/>
                <w:right w:val="none" w:sz="0" w:space="0" w:color="auto"/>
              </w:divBdr>
            </w:div>
            <w:div w:id="1916086190">
              <w:marLeft w:val="0"/>
              <w:marRight w:val="0"/>
              <w:marTop w:val="0"/>
              <w:marBottom w:val="0"/>
              <w:divBdr>
                <w:top w:val="none" w:sz="0" w:space="0" w:color="auto"/>
                <w:left w:val="none" w:sz="0" w:space="0" w:color="auto"/>
                <w:bottom w:val="none" w:sz="0" w:space="0" w:color="auto"/>
                <w:right w:val="none" w:sz="0" w:space="0" w:color="auto"/>
              </w:divBdr>
            </w:div>
            <w:div w:id="1483618316">
              <w:marLeft w:val="0"/>
              <w:marRight w:val="0"/>
              <w:marTop w:val="0"/>
              <w:marBottom w:val="0"/>
              <w:divBdr>
                <w:top w:val="none" w:sz="0" w:space="0" w:color="auto"/>
                <w:left w:val="none" w:sz="0" w:space="0" w:color="auto"/>
                <w:bottom w:val="none" w:sz="0" w:space="0" w:color="auto"/>
                <w:right w:val="none" w:sz="0" w:space="0" w:color="auto"/>
              </w:divBdr>
            </w:div>
            <w:div w:id="1001784048">
              <w:marLeft w:val="0"/>
              <w:marRight w:val="0"/>
              <w:marTop w:val="0"/>
              <w:marBottom w:val="0"/>
              <w:divBdr>
                <w:top w:val="none" w:sz="0" w:space="0" w:color="auto"/>
                <w:left w:val="none" w:sz="0" w:space="0" w:color="auto"/>
                <w:bottom w:val="none" w:sz="0" w:space="0" w:color="auto"/>
                <w:right w:val="none" w:sz="0" w:space="0" w:color="auto"/>
              </w:divBdr>
            </w:div>
            <w:div w:id="697438832">
              <w:marLeft w:val="0"/>
              <w:marRight w:val="0"/>
              <w:marTop w:val="0"/>
              <w:marBottom w:val="0"/>
              <w:divBdr>
                <w:top w:val="none" w:sz="0" w:space="0" w:color="auto"/>
                <w:left w:val="none" w:sz="0" w:space="0" w:color="auto"/>
                <w:bottom w:val="none" w:sz="0" w:space="0" w:color="auto"/>
                <w:right w:val="none" w:sz="0" w:space="0" w:color="auto"/>
              </w:divBdr>
            </w:div>
            <w:div w:id="1584340373">
              <w:marLeft w:val="0"/>
              <w:marRight w:val="0"/>
              <w:marTop w:val="0"/>
              <w:marBottom w:val="0"/>
              <w:divBdr>
                <w:top w:val="none" w:sz="0" w:space="0" w:color="auto"/>
                <w:left w:val="none" w:sz="0" w:space="0" w:color="auto"/>
                <w:bottom w:val="none" w:sz="0" w:space="0" w:color="auto"/>
                <w:right w:val="none" w:sz="0" w:space="0" w:color="auto"/>
              </w:divBdr>
            </w:div>
            <w:div w:id="1899587403">
              <w:marLeft w:val="0"/>
              <w:marRight w:val="0"/>
              <w:marTop w:val="0"/>
              <w:marBottom w:val="0"/>
              <w:divBdr>
                <w:top w:val="none" w:sz="0" w:space="0" w:color="auto"/>
                <w:left w:val="none" w:sz="0" w:space="0" w:color="auto"/>
                <w:bottom w:val="none" w:sz="0" w:space="0" w:color="auto"/>
                <w:right w:val="none" w:sz="0" w:space="0" w:color="auto"/>
              </w:divBdr>
            </w:div>
            <w:div w:id="1368336453">
              <w:marLeft w:val="0"/>
              <w:marRight w:val="0"/>
              <w:marTop w:val="0"/>
              <w:marBottom w:val="0"/>
              <w:divBdr>
                <w:top w:val="none" w:sz="0" w:space="0" w:color="auto"/>
                <w:left w:val="none" w:sz="0" w:space="0" w:color="auto"/>
                <w:bottom w:val="none" w:sz="0" w:space="0" w:color="auto"/>
                <w:right w:val="none" w:sz="0" w:space="0" w:color="auto"/>
              </w:divBdr>
            </w:div>
            <w:div w:id="1722049575">
              <w:marLeft w:val="0"/>
              <w:marRight w:val="0"/>
              <w:marTop w:val="0"/>
              <w:marBottom w:val="0"/>
              <w:divBdr>
                <w:top w:val="none" w:sz="0" w:space="0" w:color="auto"/>
                <w:left w:val="none" w:sz="0" w:space="0" w:color="auto"/>
                <w:bottom w:val="none" w:sz="0" w:space="0" w:color="auto"/>
                <w:right w:val="none" w:sz="0" w:space="0" w:color="auto"/>
              </w:divBdr>
            </w:div>
            <w:div w:id="1289624783">
              <w:marLeft w:val="0"/>
              <w:marRight w:val="0"/>
              <w:marTop w:val="0"/>
              <w:marBottom w:val="0"/>
              <w:divBdr>
                <w:top w:val="none" w:sz="0" w:space="0" w:color="auto"/>
                <w:left w:val="none" w:sz="0" w:space="0" w:color="auto"/>
                <w:bottom w:val="none" w:sz="0" w:space="0" w:color="auto"/>
                <w:right w:val="none" w:sz="0" w:space="0" w:color="auto"/>
              </w:divBdr>
            </w:div>
            <w:div w:id="1011564026">
              <w:marLeft w:val="0"/>
              <w:marRight w:val="0"/>
              <w:marTop w:val="0"/>
              <w:marBottom w:val="0"/>
              <w:divBdr>
                <w:top w:val="none" w:sz="0" w:space="0" w:color="auto"/>
                <w:left w:val="none" w:sz="0" w:space="0" w:color="auto"/>
                <w:bottom w:val="none" w:sz="0" w:space="0" w:color="auto"/>
                <w:right w:val="none" w:sz="0" w:space="0" w:color="auto"/>
              </w:divBdr>
            </w:div>
            <w:div w:id="1083144815">
              <w:marLeft w:val="0"/>
              <w:marRight w:val="0"/>
              <w:marTop w:val="0"/>
              <w:marBottom w:val="0"/>
              <w:divBdr>
                <w:top w:val="none" w:sz="0" w:space="0" w:color="auto"/>
                <w:left w:val="none" w:sz="0" w:space="0" w:color="auto"/>
                <w:bottom w:val="none" w:sz="0" w:space="0" w:color="auto"/>
                <w:right w:val="none" w:sz="0" w:space="0" w:color="auto"/>
              </w:divBdr>
            </w:div>
            <w:div w:id="315645572">
              <w:marLeft w:val="0"/>
              <w:marRight w:val="0"/>
              <w:marTop w:val="0"/>
              <w:marBottom w:val="0"/>
              <w:divBdr>
                <w:top w:val="none" w:sz="0" w:space="0" w:color="auto"/>
                <w:left w:val="none" w:sz="0" w:space="0" w:color="auto"/>
                <w:bottom w:val="none" w:sz="0" w:space="0" w:color="auto"/>
                <w:right w:val="none" w:sz="0" w:space="0" w:color="auto"/>
              </w:divBdr>
            </w:div>
            <w:div w:id="544756486">
              <w:marLeft w:val="0"/>
              <w:marRight w:val="0"/>
              <w:marTop w:val="0"/>
              <w:marBottom w:val="0"/>
              <w:divBdr>
                <w:top w:val="none" w:sz="0" w:space="0" w:color="auto"/>
                <w:left w:val="none" w:sz="0" w:space="0" w:color="auto"/>
                <w:bottom w:val="none" w:sz="0" w:space="0" w:color="auto"/>
                <w:right w:val="none" w:sz="0" w:space="0" w:color="auto"/>
              </w:divBdr>
            </w:div>
            <w:div w:id="615218161">
              <w:marLeft w:val="0"/>
              <w:marRight w:val="0"/>
              <w:marTop w:val="0"/>
              <w:marBottom w:val="0"/>
              <w:divBdr>
                <w:top w:val="none" w:sz="0" w:space="0" w:color="auto"/>
                <w:left w:val="none" w:sz="0" w:space="0" w:color="auto"/>
                <w:bottom w:val="none" w:sz="0" w:space="0" w:color="auto"/>
                <w:right w:val="none" w:sz="0" w:space="0" w:color="auto"/>
              </w:divBdr>
            </w:div>
            <w:div w:id="17904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253">
      <w:bodyDiv w:val="1"/>
      <w:marLeft w:val="0"/>
      <w:marRight w:val="0"/>
      <w:marTop w:val="0"/>
      <w:marBottom w:val="0"/>
      <w:divBdr>
        <w:top w:val="none" w:sz="0" w:space="0" w:color="auto"/>
        <w:left w:val="none" w:sz="0" w:space="0" w:color="auto"/>
        <w:bottom w:val="none" w:sz="0" w:space="0" w:color="auto"/>
        <w:right w:val="none" w:sz="0" w:space="0" w:color="auto"/>
      </w:divBdr>
    </w:div>
    <w:div w:id="1077898034">
      <w:bodyDiv w:val="1"/>
      <w:marLeft w:val="0"/>
      <w:marRight w:val="0"/>
      <w:marTop w:val="0"/>
      <w:marBottom w:val="0"/>
      <w:divBdr>
        <w:top w:val="none" w:sz="0" w:space="0" w:color="auto"/>
        <w:left w:val="none" w:sz="0" w:space="0" w:color="auto"/>
        <w:bottom w:val="none" w:sz="0" w:space="0" w:color="auto"/>
        <w:right w:val="none" w:sz="0" w:space="0" w:color="auto"/>
      </w:divBdr>
      <w:divsChild>
        <w:div w:id="121579885">
          <w:marLeft w:val="0"/>
          <w:marRight w:val="0"/>
          <w:marTop w:val="0"/>
          <w:marBottom w:val="0"/>
          <w:divBdr>
            <w:top w:val="none" w:sz="0" w:space="0" w:color="auto"/>
            <w:left w:val="none" w:sz="0" w:space="0" w:color="auto"/>
            <w:bottom w:val="none" w:sz="0" w:space="0" w:color="auto"/>
            <w:right w:val="none" w:sz="0" w:space="0" w:color="auto"/>
          </w:divBdr>
          <w:divsChild>
            <w:div w:id="1216040197">
              <w:marLeft w:val="0"/>
              <w:marRight w:val="0"/>
              <w:marTop w:val="0"/>
              <w:marBottom w:val="0"/>
              <w:divBdr>
                <w:top w:val="none" w:sz="0" w:space="0" w:color="auto"/>
                <w:left w:val="none" w:sz="0" w:space="0" w:color="auto"/>
                <w:bottom w:val="none" w:sz="0" w:space="0" w:color="auto"/>
                <w:right w:val="none" w:sz="0" w:space="0" w:color="auto"/>
              </w:divBdr>
            </w:div>
            <w:div w:id="1344895301">
              <w:marLeft w:val="0"/>
              <w:marRight w:val="0"/>
              <w:marTop w:val="0"/>
              <w:marBottom w:val="0"/>
              <w:divBdr>
                <w:top w:val="none" w:sz="0" w:space="0" w:color="auto"/>
                <w:left w:val="none" w:sz="0" w:space="0" w:color="auto"/>
                <w:bottom w:val="none" w:sz="0" w:space="0" w:color="auto"/>
                <w:right w:val="none" w:sz="0" w:space="0" w:color="auto"/>
              </w:divBdr>
            </w:div>
            <w:div w:id="1873609501">
              <w:marLeft w:val="0"/>
              <w:marRight w:val="0"/>
              <w:marTop w:val="0"/>
              <w:marBottom w:val="0"/>
              <w:divBdr>
                <w:top w:val="none" w:sz="0" w:space="0" w:color="auto"/>
                <w:left w:val="none" w:sz="0" w:space="0" w:color="auto"/>
                <w:bottom w:val="none" w:sz="0" w:space="0" w:color="auto"/>
                <w:right w:val="none" w:sz="0" w:space="0" w:color="auto"/>
              </w:divBdr>
            </w:div>
            <w:div w:id="1937709899">
              <w:marLeft w:val="0"/>
              <w:marRight w:val="0"/>
              <w:marTop w:val="0"/>
              <w:marBottom w:val="0"/>
              <w:divBdr>
                <w:top w:val="none" w:sz="0" w:space="0" w:color="auto"/>
                <w:left w:val="none" w:sz="0" w:space="0" w:color="auto"/>
                <w:bottom w:val="none" w:sz="0" w:space="0" w:color="auto"/>
                <w:right w:val="none" w:sz="0" w:space="0" w:color="auto"/>
              </w:divBdr>
            </w:div>
            <w:div w:id="666907869">
              <w:marLeft w:val="0"/>
              <w:marRight w:val="0"/>
              <w:marTop w:val="0"/>
              <w:marBottom w:val="0"/>
              <w:divBdr>
                <w:top w:val="none" w:sz="0" w:space="0" w:color="auto"/>
                <w:left w:val="none" w:sz="0" w:space="0" w:color="auto"/>
                <w:bottom w:val="none" w:sz="0" w:space="0" w:color="auto"/>
                <w:right w:val="none" w:sz="0" w:space="0" w:color="auto"/>
              </w:divBdr>
            </w:div>
            <w:div w:id="524294973">
              <w:marLeft w:val="0"/>
              <w:marRight w:val="0"/>
              <w:marTop w:val="0"/>
              <w:marBottom w:val="0"/>
              <w:divBdr>
                <w:top w:val="none" w:sz="0" w:space="0" w:color="auto"/>
                <w:left w:val="none" w:sz="0" w:space="0" w:color="auto"/>
                <w:bottom w:val="none" w:sz="0" w:space="0" w:color="auto"/>
                <w:right w:val="none" w:sz="0" w:space="0" w:color="auto"/>
              </w:divBdr>
            </w:div>
            <w:div w:id="2011522454">
              <w:marLeft w:val="0"/>
              <w:marRight w:val="0"/>
              <w:marTop w:val="0"/>
              <w:marBottom w:val="0"/>
              <w:divBdr>
                <w:top w:val="none" w:sz="0" w:space="0" w:color="auto"/>
                <w:left w:val="none" w:sz="0" w:space="0" w:color="auto"/>
                <w:bottom w:val="none" w:sz="0" w:space="0" w:color="auto"/>
                <w:right w:val="none" w:sz="0" w:space="0" w:color="auto"/>
              </w:divBdr>
            </w:div>
            <w:div w:id="1453212921">
              <w:marLeft w:val="0"/>
              <w:marRight w:val="0"/>
              <w:marTop w:val="0"/>
              <w:marBottom w:val="0"/>
              <w:divBdr>
                <w:top w:val="none" w:sz="0" w:space="0" w:color="auto"/>
                <w:left w:val="none" w:sz="0" w:space="0" w:color="auto"/>
                <w:bottom w:val="none" w:sz="0" w:space="0" w:color="auto"/>
                <w:right w:val="none" w:sz="0" w:space="0" w:color="auto"/>
              </w:divBdr>
            </w:div>
            <w:div w:id="418644103">
              <w:marLeft w:val="0"/>
              <w:marRight w:val="0"/>
              <w:marTop w:val="0"/>
              <w:marBottom w:val="0"/>
              <w:divBdr>
                <w:top w:val="none" w:sz="0" w:space="0" w:color="auto"/>
                <w:left w:val="none" w:sz="0" w:space="0" w:color="auto"/>
                <w:bottom w:val="none" w:sz="0" w:space="0" w:color="auto"/>
                <w:right w:val="none" w:sz="0" w:space="0" w:color="auto"/>
              </w:divBdr>
            </w:div>
            <w:div w:id="1306399887">
              <w:marLeft w:val="0"/>
              <w:marRight w:val="0"/>
              <w:marTop w:val="0"/>
              <w:marBottom w:val="0"/>
              <w:divBdr>
                <w:top w:val="none" w:sz="0" w:space="0" w:color="auto"/>
                <w:left w:val="none" w:sz="0" w:space="0" w:color="auto"/>
                <w:bottom w:val="none" w:sz="0" w:space="0" w:color="auto"/>
                <w:right w:val="none" w:sz="0" w:space="0" w:color="auto"/>
              </w:divBdr>
            </w:div>
            <w:div w:id="1205486974">
              <w:marLeft w:val="0"/>
              <w:marRight w:val="0"/>
              <w:marTop w:val="0"/>
              <w:marBottom w:val="0"/>
              <w:divBdr>
                <w:top w:val="none" w:sz="0" w:space="0" w:color="auto"/>
                <w:left w:val="none" w:sz="0" w:space="0" w:color="auto"/>
                <w:bottom w:val="none" w:sz="0" w:space="0" w:color="auto"/>
                <w:right w:val="none" w:sz="0" w:space="0" w:color="auto"/>
              </w:divBdr>
            </w:div>
            <w:div w:id="70470380">
              <w:marLeft w:val="0"/>
              <w:marRight w:val="0"/>
              <w:marTop w:val="0"/>
              <w:marBottom w:val="0"/>
              <w:divBdr>
                <w:top w:val="none" w:sz="0" w:space="0" w:color="auto"/>
                <w:left w:val="none" w:sz="0" w:space="0" w:color="auto"/>
                <w:bottom w:val="none" w:sz="0" w:space="0" w:color="auto"/>
                <w:right w:val="none" w:sz="0" w:space="0" w:color="auto"/>
              </w:divBdr>
            </w:div>
            <w:div w:id="1387990670">
              <w:marLeft w:val="0"/>
              <w:marRight w:val="0"/>
              <w:marTop w:val="0"/>
              <w:marBottom w:val="0"/>
              <w:divBdr>
                <w:top w:val="none" w:sz="0" w:space="0" w:color="auto"/>
                <w:left w:val="none" w:sz="0" w:space="0" w:color="auto"/>
                <w:bottom w:val="none" w:sz="0" w:space="0" w:color="auto"/>
                <w:right w:val="none" w:sz="0" w:space="0" w:color="auto"/>
              </w:divBdr>
            </w:div>
            <w:div w:id="1470365859">
              <w:marLeft w:val="0"/>
              <w:marRight w:val="0"/>
              <w:marTop w:val="0"/>
              <w:marBottom w:val="0"/>
              <w:divBdr>
                <w:top w:val="none" w:sz="0" w:space="0" w:color="auto"/>
                <w:left w:val="none" w:sz="0" w:space="0" w:color="auto"/>
                <w:bottom w:val="none" w:sz="0" w:space="0" w:color="auto"/>
                <w:right w:val="none" w:sz="0" w:space="0" w:color="auto"/>
              </w:divBdr>
            </w:div>
            <w:div w:id="1961447611">
              <w:marLeft w:val="0"/>
              <w:marRight w:val="0"/>
              <w:marTop w:val="0"/>
              <w:marBottom w:val="0"/>
              <w:divBdr>
                <w:top w:val="none" w:sz="0" w:space="0" w:color="auto"/>
                <w:left w:val="none" w:sz="0" w:space="0" w:color="auto"/>
                <w:bottom w:val="none" w:sz="0" w:space="0" w:color="auto"/>
                <w:right w:val="none" w:sz="0" w:space="0" w:color="auto"/>
              </w:divBdr>
            </w:div>
            <w:div w:id="6856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396">
      <w:bodyDiv w:val="1"/>
      <w:marLeft w:val="0"/>
      <w:marRight w:val="0"/>
      <w:marTop w:val="0"/>
      <w:marBottom w:val="0"/>
      <w:divBdr>
        <w:top w:val="none" w:sz="0" w:space="0" w:color="auto"/>
        <w:left w:val="none" w:sz="0" w:space="0" w:color="auto"/>
        <w:bottom w:val="none" w:sz="0" w:space="0" w:color="auto"/>
        <w:right w:val="none" w:sz="0" w:space="0" w:color="auto"/>
      </w:divBdr>
      <w:divsChild>
        <w:div w:id="584849285">
          <w:marLeft w:val="0"/>
          <w:marRight w:val="0"/>
          <w:marTop w:val="0"/>
          <w:marBottom w:val="0"/>
          <w:divBdr>
            <w:top w:val="none" w:sz="0" w:space="0" w:color="auto"/>
            <w:left w:val="none" w:sz="0" w:space="0" w:color="auto"/>
            <w:bottom w:val="none" w:sz="0" w:space="0" w:color="auto"/>
            <w:right w:val="none" w:sz="0" w:space="0" w:color="auto"/>
          </w:divBdr>
          <w:divsChild>
            <w:div w:id="1976641329">
              <w:marLeft w:val="0"/>
              <w:marRight w:val="0"/>
              <w:marTop w:val="0"/>
              <w:marBottom w:val="0"/>
              <w:divBdr>
                <w:top w:val="none" w:sz="0" w:space="0" w:color="auto"/>
                <w:left w:val="none" w:sz="0" w:space="0" w:color="auto"/>
                <w:bottom w:val="none" w:sz="0" w:space="0" w:color="auto"/>
                <w:right w:val="none" w:sz="0" w:space="0" w:color="auto"/>
              </w:divBdr>
              <w:divsChild>
                <w:div w:id="778649127">
                  <w:marLeft w:val="0"/>
                  <w:marRight w:val="0"/>
                  <w:marTop w:val="0"/>
                  <w:marBottom w:val="0"/>
                  <w:divBdr>
                    <w:top w:val="none" w:sz="0" w:space="0" w:color="auto"/>
                    <w:left w:val="none" w:sz="0" w:space="0" w:color="auto"/>
                    <w:bottom w:val="none" w:sz="0" w:space="0" w:color="auto"/>
                    <w:right w:val="none" w:sz="0" w:space="0" w:color="auto"/>
                  </w:divBdr>
                  <w:divsChild>
                    <w:div w:id="364600911">
                      <w:marLeft w:val="0"/>
                      <w:marRight w:val="0"/>
                      <w:marTop w:val="0"/>
                      <w:marBottom w:val="0"/>
                      <w:divBdr>
                        <w:top w:val="none" w:sz="0" w:space="0" w:color="auto"/>
                        <w:left w:val="none" w:sz="0" w:space="0" w:color="auto"/>
                        <w:bottom w:val="none" w:sz="0" w:space="0" w:color="auto"/>
                        <w:right w:val="none" w:sz="0" w:space="0" w:color="auto"/>
                      </w:divBdr>
                      <w:divsChild>
                        <w:div w:id="1320814016">
                          <w:marLeft w:val="0"/>
                          <w:marRight w:val="0"/>
                          <w:marTop w:val="0"/>
                          <w:marBottom w:val="0"/>
                          <w:divBdr>
                            <w:top w:val="none" w:sz="0" w:space="0" w:color="auto"/>
                            <w:left w:val="none" w:sz="0" w:space="0" w:color="auto"/>
                            <w:bottom w:val="none" w:sz="0" w:space="0" w:color="auto"/>
                            <w:right w:val="none" w:sz="0" w:space="0" w:color="auto"/>
                          </w:divBdr>
                          <w:divsChild>
                            <w:div w:id="994257518">
                              <w:marLeft w:val="0"/>
                              <w:marRight w:val="0"/>
                              <w:marTop w:val="0"/>
                              <w:marBottom w:val="0"/>
                              <w:divBdr>
                                <w:top w:val="none" w:sz="0" w:space="0" w:color="auto"/>
                                <w:left w:val="none" w:sz="0" w:space="0" w:color="auto"/>
                                <w:bottom w:val="none" w:sz="0" w:space="0" w:color="auto"/>
                                <w:right w:val="none" w:sz="0" w:space="0" w:color="auto"/>
                              </w:divBdr>
                              <w:divsChild>
                                <w:div w:id="1678531996">
                                  <w:marLeft w:val="0"/>
                                  <w:marRight w:val="0"/>
                                  <w:marTop w:val="0"/>
                                  <w:marBottom w:val="0"/>
                                  <w:divBdr>
                                    <w:top w:val="none" w:sz="0" w:space="0" w:color="auto"/>
                                    <w:left w:val="none" w:sz="0" w:space="0" w:color="auto"/>
                                    <w:bottom w:val="none" w:sz="0" w:space="0" w:color="auto"/>
                                    <w:right w:val="none" w:sz="0" w:space="0" w:color="auto"/>
                                  </w:divBdr>
                                  <w:divsChild>
                                    <w:div w:id="1450010714">
                                      <w:marLeft w:val="0"/>
                                      <w:marRight w:val="0"/>
                                      <w:marTop w:val="0"/>
                                      <w:marBottom w:val="0"/>
                                      <w:divBdr>
                                        <w:top w:val="none" w:sz="0" w:space="0" w:color="auto"/>
                                        <w:left w:val="none" w:sz="0" w:space="0" w:color="auto"/>
                                        <w:bottom w:val="none" w:sz="0" w:space="0" w:color="auto"/>
                                        <w:right w:val="none" w:sz="0" w:space="0" w:color="auto"/>
                                      </w:divBdr>
                                      <w:divsChild>
                                        <w:div w:id="795488752">
                                          <w:marLeft w:val="0"/>
                                          <w:marRight w:val="0"/>
                                          <w:marTop w:val="0"/>
                                          <w:marBottom w:val="0"/>
                                          <w:divBdr>
                                            <w:top w:val="none" w:sz="0" w:space="0" w:color="auto"/>
                                            <w:left w:val="none" w:sz="0" w:space="0" w:color="auto"/>
                                            <w:bottom w:val="none" w:sz="0" w:space="0" w:color="auto"/>
                                            <w:right w:val="none" w:sz="0" w:space="0" w:color="auto"/>
                                          </w:divBdr>
                                          <w:divsChild>
                                            <w:div w:id="1852256567">
                                              <w:marLeft w:val="0"/>
                                              <w:marRight w:val="0"/>
                                              <w:marTop w:val="0"/>
                                              <w:marBottom w:val="0"/>
                                              <w:divBdr>
                                                <w:top w:val="none" w:sz="0" w:space="0" w:color="auto"/>
                                                <w:left w:val="none" w:sz="0" w:space="0" w:color="auto"/>
                                                <w:bottom w:val="none" w:sz="0" w:space="0" w:color="auto"/>
                                                <w:right w:val="none" w:sz="0" w:space="0" w:color="auto"/>
                                              </w:divBdr>
                                              <w:divsChild>
                                                <w:div w:id="621154401">
                                                  <w:marLeft w:val="0"/>
                                                  <w:marRight w:val="0"/>
                                                  <w:marTop w:val="0"/>
                                                  <w:marBottom w:val="0"/>
                                                  <w:divBdr>
                                                    <w:top w:val="none" w:sz="0" w:space="0" w:color="auto"/>
                                                    <w:left w:val="none" w:sz="0" w:space="0" w:color="auto"/>
                                                    <w:bottom w:val="none" w:sz="0" w:space="0" w:color="auto"/>
                                                    <w:right w:val="none" w:sz="0" w:space="0" w:color="auto"/>
                                                  </w:divBdr>
                                                  <w:divsChild>
                                                    <w:div w:id="1950431360">
                                                      <w:marLeft w:val="0"/>
                                                      <w:marRight w:val="0"/>
                                                      <w:marTop w:val="0"/>
                                                      <w:marBottom w:val="0"/>
                                                      <w:divBdr>
                                                        <w:top w:val="none" w:sz="0" w:space="0" w:color="auto"/>
                                                        <w:left w:val="none" w:sz="0" w:space="0" w:color="auto"/>
                                                        <w:bottom w:val="none" w:sz="0" w:space="0" w:color="auto"/>
                                                        <w:right w:val="none" w:sz="0" w:space="0" w:color="auto"/>
                                                      </w:divBdr>
                                                      <w:divsChild>
                                                        <w:div w:id="678123399">
                                                          <w:marLeft w:val="0"/>
                                                          <w:marRight w:val="0"/>
                                                          <w:marTop w:val="0"/>
                                                          <w:marBottom w:val="0"/>
                                                          <w:divBdr>
                                                            <w:top w:val="none" w:sz="0" w:space="0" w:color="auto"/>
                                                            <w:left w:val="none" w:sz="0" w:space="0" w:color="auto"/>
                                                            <w:bottom w:val="none" w:sz="0" w:space="0" w:color="auto"/>
                                                            <w:right w:val="none" w:sz="0" w:space="0" w:color="auto"/>
                                                          </w:divBdr>
                                                          <w:divsChild>
                                                            <w:div w:id="1636325313">
                                                              <w:marLeft w:val="0"/>
                                                              <w:marRight w:val="0"/>
                                                              <w:marTop w:val="0"/>
                                                              <w:marBottom w:val="0"/>
                                                              <w:divBdr>
                                                                <w:top w:val="none" w:sz="0" w:space="0" w:color="auto"/>
                                                                <w:left w:val="none" w:sz="0" w:space="0" w:color="auto"/>
                                                                <w:bottom w:val="none" w:sz="0" w:space="0" w:color="auto"/>
                                                                <w:right w:val="none" w:sz="0" w:space="0" w:color="auto"/>
                                                              </w:divBdr>
                                                              <w:divsChild>
                                                                <w:div w:id="146555537">
                                                                  <w:marLeft w:val="0"/>
                                                                  <w:marRight w:val="0"/>
                                                                  <w:marTop w:val="0"/>
                                                                  <w:marBottom w:val="0"/>
                                                                  <w:divBdr>
                                                                    <w:top w:val="none" w:sz="0" w:space="0" w:color="auto"/>
                                                                    <w:left w:val="none" w:sz="0" w:space="0" w:color="auto"/>
                                                                    <w:bottom w:val="none" w:sz="0" w:space="0" w:color="auto"/>
                                                                    <w:right w:val="none" w:sz="0" w:space="0" w:color="auto"/>
                                                                  </w:divBdr>
                                                                  <w:divsChild>
                                                                    <w:div w:id="1795101017">
                                                                      <w:marLeft w:val="0"/>
                                                                      <w:marRight w:val="0"/>
                                                                      <w:marTop w:val="0"/>
                                                                      <w:marBottom w:val="0"/>
                                                                      <w:divBdr>
                                                                        <w:top w:val="none" w:sz="0" w:space="0" w:color="auto"/>
                                                                        <w:left w:val="none" w:sz="0" w:space="0" w:color="auto"/>
                                                                        <w:bottom w:val="none" w:sz="0" w:space="0" w:color="auto"/>
                                                                        <w:right w:val="none" w:sz="0" w:space="0" w:color="auto"/>
                                                                      </w:divBdr>
                                                                      <w:divsChild>
                                                                        <w:div w:id="6589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3464972">
          <w:marLeft w:val="0"/>
          <w:marRight w:val="0"/>
          <w:marTop w:val="0"/>
          <w:marBottom w:val="0"/>
          <w:divBdr>
            <w:top w:val="none" w:sz="0" w:space="0" w:color="auto"/>
            <w:left w:val="none" w:sz="0" w:space="0" w:color="auto"/>
            <w:bottom w:val="none" w:sz="0" w:space="0" w:color="auto"/>
            <w:right w:val="none" w:sz="0" w:space="0" w:color="auto"/>
          </w:divBdr>
          <w:divsChild>
            <w:div w:id="2059552975">
              <w:marLeft w:val="0"/>
              <w:marRight w:val="0"/>
              <w:marTop w:val="0"/>
              <w:marBottom w:val="0"/>
              <w:divBdr>
                <w:top w:val="none" w:sz="0" w:space="0" w:color="auto"/>
                <w:left w:val="none" w:sz="0" w:space="0" w:color="auto"/>
                <w:bottom w:val="none" w:sz="0" w:space="0" w:color="auto"/>
                <w:right w:val="none" w:sz="0" w:space="0" w:color="auto"/>
              </w:divBdr>
              <w:divsChild>
                <w:div w:id="1253394143">
                  <w:marLeft w:val="0"/>
                  <w:marRight w:val="0"/>
                  <w:marTop w:val="0"/>
                  <w:marBottom w:val="0"/>
                  <w:divBdr>
                    <w:top w:val="none" w:sz="0" w:space="0" w:color="auto"/>
                    <w:left w:val="none" w:sz="0" w:space="0" w:color="auto"/>
                    <w:bottom w:val="none" w:sz="0" w:space="0" w:color="auto"/>
                    <w:right w:val="none" w:sz="0" w:space="0" w:color="auto"/>
                  </w:divBdr>
                  <w:divsChild>
                    <w:div w:id="1689020265">
                      <w:marLeft w:val="120"/>
                      <w:marRight w:val="0"/>
                      <w:marTop w:val="0"/>
                      <w:marBottom w:val="0"/>
                      <w:divBdr>
                        <w:top w:val="none" w:sz="0" w:space="0" w:color="auto"/>
                        <w:left w:val="none" w:sz="0" w:space="0" w:color="auto"/>
                        <w:bottom w:val="none" w:sz="0" w:space="0" w:color="auto"/>
                        <w:right w:val="none" w:sz="0" w:space="0" w:color="auto"/>
                      </w:divBdr>
                    </w:div>
                  </w:divsChild>
                </w:div>
                <w:div w:id="226840585">
                  <w:marLeft w:val="0"/>
                  <w:marRight w:val="0"/>
                  <w:marTop w:val="0"/>
                  <w:marBottom w:val="0"/>
                  <w:divBdr>
                    <w:top w:val="none" w:sz="0" w:space="0" w:color="auto"/>
                    <w:left w:val="none" w:sz="0" w:space="0" w:color="auto"/>
                    <w:bottom w:val="none" w:sz="0" w:space="0" w:color="auto"/>
                    <w:right w:val="none" w:sz="0" w:space="0" w:color="auto"/>
                  </w:divBdr>
                  <w:divsChild>
                    <w:div w:id="1048991734">
                      <w:marLeft w:val="0"/>
                      <w:marRight w:val="0"/>
                      <w:marTop w:val="0"/>
                      <w:marBottom w:val="0"/>
                      <w:divBdr>
                        <w:top w:val="none" w:sz="0" w:space="0" w:color="auto"/>
                        <w:left w:val="none" w:sz="0" w:space="0" w:color="auto"/>
                        <w:bottom w:val="none" w:sz="0" w:space="0" w:color="auto"/>
                        <w:right w:val="none" w:sz="0" w:space="0" w:color="auto"/>
                      </w:divBdr>
                      <w:divsChild>
                        <w:div w:id="53091785">
                          <w:marLeft w:val="0"/>
                          <w:marRight w:val="0"/>
                          <w:marTop w:val="0"/>
                          <w:marBottom w:val="0"/>
                          <w:divBdr>
                            <w:top w:val="none" w:sz="0" w:space="0" w:color="auto"/>
                            <w:left w:val="none" w:sz="0" w:space="0" w:color="auto"/>
                            <w:bottom w:val="none" w:sz="0" w:space="0" w:color="auto"/>
                            <w:right w:val="none" w:sz="0" w:space="0" w:color="auto"/>
                          </w:divBdr>
                          <w:divsChild>
                            <w:div w:id="207452876">
                              <w:marLeft w:val="0"/>
                              <w:marRight w:val="0"/>
                              <w:marTop w:val="0"/>
                              <w:marBottom w:val="0"/>
                              <w:divBdr>
                                <w:top w:val="single" w:sz="6" w:space="0" w:color="DDDDDD"/>
                                <w:left w:val="single" w:sz="6" w:space="0" w:color="DDDDDD"/>
                                <w:bottom w:val="single" w:sz="6" w:space="0" w:color="DDDDDD"/>
                                <w:right w:val="single" w:sz="6" w:space="0" w:color="DDDDDD"/>
                              </w:divBdr>
                              <w:divsChild>
                                <w:div w:id="16873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7332">
              <w:marLeft w:val="0"/>
              <w:marRight w:val="0"/>
              <w:marTop w:val="0"/>
              <w:marBottom w:val="0"/>
              <w:divBdr>
                <w:top w:val="none" w:sz="0" w:space="0" w:color="auto"/>
                <w:left w:val="none" w:sz="0" w:space="0" w:color="auto"/>
                <w:bottom w:val="none" w:sz="0" w:space="0" w:color="auto"/>
                <w:right w:val="none" w:sz="0" w:space="0" w:color="auto"/>
              </w:divBdr>
              <w:divsChild>
                <w:div w:id="590771885">
                  <w:marLeft w:val="0"/>
                  <w:marRight w:val="0"/>
                  <w:marTop w:val="0"/>
                  <w:marBottom w:val="0"/>
                  <w:divBdr>
                    <w:top w:val="none" w:sz="0" w:space="0" w:color="auto"/>
                    <w:left w:val="none" w:sz="0" w:space="0" w:color="auto"/>
                    <w:bottom w:val="none" w:sz="0" w:space="0" w:color="auto"/>
                    <w:right w:val="none" w:sz="0" w:space="0" w:color="auto"/>
                  </w:divBdr>
                  <w:divsChild>
                    <w:div w:id="1755473398">
                      <w:marLeft w:val="0"/>
                      <w:marRight w:val="0"/>
                      <w:marTop w:val="0"/>
                      <w:marBottom w:val="0"/>
                      <w:divBdr>
                        <w:top w:val="none" w:sz="0" w:space="0" w:color="auto"/>
                        <w:left w:val="none" w:sz="0" w:space="0" w:color="auto"/>
                        <w:bottom w:val="none" w:sz="0" w:space="0" w:color="auto"/>
                        <w:right w:val="none" w:sz="0" w:space="0" w:color="auto"/>
                      </w:divBdr>
                      <w:divsChild>
                        <w:div w:id="1963269602">
                          <w:marLeft w:val="0"/>
                          <w:marRight w:val="0"/>
                          <w:marTop w:val="0"/>
                          <w:marBottom w:val="0"/>
                          <w:divBdr>
                            <w:top w:val="none" w:sz="0" w:space="0" w:color="auto"/>
                            <w:left w:val="none" w:sz="0" w:space="0" w:color="auto"/>
                            <w:bottom w:val="none" w:sz="0" w:space="0" w:color="auto"/>
                            <w:right w:val="none" w:sz="0" w:space="0" w:color="auto"/>
                          </w:divBdr>
                          <w:divsChild>
                            <w:div w:id="1523713401">
                              <w:marLeft w:val="0"/>
                              <w:marRight w:val="0"/>
                              <w:marTop w:val="0"/>
                              <w:marBottom w:val="0"/>
                              <w:divBdr>
                                <w:top w:val="none" w:sz="0" w:space="0" w:color="auto"/>
                                <w:left w:val="none" w:sz="0" w:space="0" w:color="auto"/>
                                <w:bottom w:val="none" w:sz="0" w:space="0" w:color="auto"/>
                                <w:right w:val="none" w:sz="0" w:space="0" w:color="auto"/>
                              </w:divBdr>
                              <w:divsChild>
                                <w:div w:id="1132291498">
                                  <w:marLeft w:val="0"/>
                                  <w:marRight w:val="0"/>
                                  <w:marTop w:val="0"/>
                                  <w:marBottom w:val="0"/>
                                  <w:divBdr>
                                    <w:top w:val="none" w:sz="0" w:space="0" w:color="auto"/>
                                    <w:left w:val="none" w:sz="0" w:space="0" w:color="auto"/>
                                    <w:bottom w:val="none" w:sz="0" w:space="0" w:color="auto"/>
                                    <w:right w:val="none" w:sz="0" w:space="0" w:color="auto"/>
                                  </w:divBdr>
                                  <w:divsChild>
                                    <w:div w:id="968635371">
                                      <w:marLeft w:val="0"/>
                                      <w:marRight w:val="0"/>
                                      <w:marTop w:val="0"/>
                                      <w:marBottom w:val="0"/>
                                      <w:divBdr>
                                        <w:top w:val="none" w:sz="0" w:space="0" w:color="auto"/>
                                        <w:left w:val="none" w:sz="0" w:space="0" w:color="auto"/>
                                        <w:bottom w:val="none" w:sz="0" w:space="0" w:color="auto"/>
                                        <w:right w:val="none" w:sz="0" w:space="0" w:color="auto"/>
                                      </w:divBdr>
                                      <w:divsChild>
                                        <w:div w:id="1791119617">
                                          <w:marLeft w:val="0"/>
                                          <w:marRight w:val="0"/>
                                          <w:marTop w:val="0"/>
                                          <w:marBottom w:val="0"/>
                                          <w:divBdr>
                                            <w:top w:val="none" w:sz="0" w:space="0" w:color="auto"/>
                                            <w:left w:val="none" w:sz="0" w:space="0" w:color="auto"/>
                                            <w:bottom w:val="none" w:sz="0" w:space="0" w:color="auto"/>
                                            <w:right w:val="none" w:sz="0" w:space="0" w:color="auto"/>
                                          </w:divBdr>
                                          <w:divsChild>
                                            <w:div w:id="1412774899">
                                              <w:marLeft w:val="0"/>
                                              <w:marRight w:val="0"/>
                                              <w:marTop w:val="0"/>
                                              <w:marBottom w:val="0"/>
                                              <w:divBdr>
                                                <w:top w:val="none" w:sz="0" w:space="0" w:color="auto"/>
                                                <w:left w:val="none" w:sz="0" w:space="0" w:color="auto"/>
                                                <w:bottom w:val="none" w:sz="0" w:space="0" w:color="auto"/>
                                                <w:right w:val="none" w:sz="0" w:space="0" w:color="auto"/>
                                              </w:divBdr>
                                              <w:divsChild>
                                                <w:div w:id="963075531">
                                                  <w:marLeft w:val="0"/>
                                                  <w:marRight w:val="0"/>
                                                  <w:marTop w:val="0"/>
                                                  <w:marBottom w:val="0"/>
                                                  <w:divBdr>
                                                    <w:top w:val="none" w:sz="0" w:space="0" w:color="auto"/>
                                                    <w:left w:val="none" w:sz="0" w:space="0" w:color="auto"/>
                                                    <w:bottom w:val="none" w:sz="0" w:space="0" w:color="auto"/>
                                                    <w:right w:val="none" w:sz="0" w:space="0" w:color="auto"/>
                                                  </w:divBdr>
                                                  <w:divsChild>
                                                    <w:div w:id="1641423047">
                                                      <w:marLeft w:val="0"/>
                                                      <w:marRight w:val="0"/>
                                                      <w:marTop w:val="0"/>
                                                      <w:marBottom w:val="0"/>
                                                      <w:divBdr>
                                                        <w:top w:val="none" w:sz="0" w:space="0" w:color="auto"/>
                                                        <w:left w:val="none" w:sz="0" w:space="0" w:color="auto"/>
                                                        <w:bottom w:val="none" w:sz="0" w:space="0" w:color="auto"/>
                                                        <w:right w:val="none" w:sz="0" w:space="0" w:color="auto"/>
                                                      </w:divBdr>
                                                      <w:divsChild>
                                                        <w:div w:id="943078757">
                                                          <w:marLeft w:val="0"/>
                                                          <w:marRight w:val="0"/>
                                                          <w:marTop w:val="0"/>
                                                          <w:marBottom w:val="0"/>
                                                          <w:divBdr>
                                                            <w:top w:val="none" w:sz="0" w:space="0" w:color="auto"/>
                                                            <w:left w:val="none" w:sz="0" w:space="0" w:color="auto"/>
                                                            <w:bottom w:val="none" w:sz="0" w:space="0" w:color="auto"/>
                                                            <w:right w:val="none" w:sz="0" w:space="0" w:color="auto"/>
                                                          </w:divBdr>
                                                          <w:divsChild>
                                                            <w:div w:id="10849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74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425248">
          <w:marLeft w:val="0"/>
          <w:marRight w:val="0"/>
          <w:marTop w:val="0"/>
          <w:marBottom w:val="0"/>
          <w:divBdr>
            <w:top w:val="none" w:sz="0" w:space="0" w:color="auto"/>
            <w:left w:val="none" w:sz="0" w:space="0" w:color="auto"/>
            <w:bottom w:val="none" w:sz="0" w:space="0" w:color="auto"/>
            <w:right w:val="none" w:sz="0" w:space="0" w:color="auto"/>
          </w:divBdr>
          <w:divsChild>
            <w:div w:id="785464428">
              <w:marLeft w:val="0"/>
              <w:marRight w:val="0"/>
              <w:marTop w:val="0"/>
              <w:marBottom w:val="0"/>
              <w:divBdr>
                <w:top w:val="none" w:sz="0" w:space="0" w:color="auto"/>
                <w:left w:val="none" w:sz="0" w:space="0" w:color="auto"/>
                <w:bottom w:val="none" w:sz="0" w:space="0" w:color="auto"/>
                <w:right w:val="none" w:sz="0" w:space="0" w:color="auto"/>
              </w:divBdr>
            </w:div>
            <w:div w:id="620766968">
              <w:marLeft w:val="0"/>
              <w:marRight w:val="0"/>
              <w:marTop w:val="0"/>
              <w:marBottom w:val="0"/>
              <w:divBdr>
                <w:top w:val="none" w:sz="0" w:space="0" w:color="auto"/>
                <w:left w:val="none" w:sz="0" w:space="0" w:color="auto"/>
                <w:bottom w:val="none" w:sz="0" w:space="0" w:color="auto"/>
                <w:right w:val="none" w:sz="0" w:space="0" w:color="auto"/>
              </w:divBdr>
              <w:divsChild>
                <w:div w:id="597254779">
                  <w:marLeft w:val="0"/>
                  <w:marRight w:val="75"/>
                  <w:marTop w:val="0"/>
                  <w:marBottom w:val="0"/>
                  <w:divBdr>
                    <w:top w:val="none" w:sz="0" w:space="0" w:color="auto"/>
                    <w:left w:val="none" w:sz="0" w:space="0" w:color="auto"/>
                    <w:bottom w:val="none" w:sz="0" w:space="0" w:color="auto"/>
                    <w:right w:val="none" w:sz="0" w:space="0" w:color="auto"/>
                  </w:divBdr>
                  <w:divsChild>
                    <w:div w:id="667171594">
                      <w:marLeft w:val="0"/>
                      <w:marRight w:val="0"/>
                      <w:marTop w:val="0"/>
                      <w:marBottom w:val="0"/>
                      <w:divBdr>
                        <w:top w:val="none" w:sz="0" w:space="0" w:color="auto"/>
                        <w:left w:val="none" w:sz="0" w:space="0" w:color="auto"/>
                        <w:bottom w:val="none" w:sz="0" w:space="0" w:color="auto"/>
                        <w:right w:val="none" w:sz="0" w:space="0" w:color="auto"/>
                      </w:divBdr>
                    </w:div>
                    <w:div w:id="361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4813">
          <w:marLeft w:val="0"/>
          <w:marRight w:val="0"/>
          <w:marTop w:val="0"/>
          <w:marBottom w:val="0"/>
          <w:divBdr>
            <w:top w:val="none" w:sz="0" w:space="0" w:color="auto"/>
            <w:left w:val="none" w:sz="0" w:space="0" w:color="auto"/>
            <w:bottom w:val="none" w:sz="0" w:space="0" w:color="auto"/>
            <w:right w:val="none" w:sz="0" w:space="0" w:color="auto"/>
          </w:divBdr>
          <w:divsChild>
            <w:div w:id="1677462860">
              <w:marLeft w:val="0"/>
              <w:marRight w:val="0"/>
              <w:marTop w:val="0"/>
              <w:marBottom w:val="0"/>
              <w:divBdr>
                <w:top w:val="none" w:sz="0" w:space="0" w:color="auto"/>
                <w:left w:val="none" w:sz="0" w:space="0" w:color="auto"/>
                <w:bottom w:val="none" w:sz="0" w:space="0" w:color="auto"/>
                <w:right w:val="none" w:sz="0" w:space="0" w:color="auto"/>
              </w:divBdr>
              <w:divsChild>
                <w:div w:id="2113166692">
                  <w:marLeft w:val="75"/>
                  <w:marRight w:val="75"/>
                  <w:marTop w:val="75"/>
                  <w:marBottom w:val="75"/>
                  <w:divBdr>
                    <w:top w:val="none" w:sz="0" w:space="0" w:color="auto"/>
                    <w:left w:val="none" w:sz="0" w:space="0" w:color="auto"/>
                    <w:bottom w:val="none" w:sz="0" w:space="0" w:color="auto"/>
                    <w:right w:val="none" w:sz="0" w:space="0" w:color="auto"/>
                  </w:divBdr>
                  <w:divsChild>
                    <w:div w:id="613169743">
                      <w:marLeft w:val="0"/>
                      <w:marRight w:val="0"/>
                      <w:marTop w:val="0"/>
                      <w:marBottom w:val="0"/>
                      <w:divBdr>
                        <w:top w:val="none" w:sz="0" w:space="0" w:color="auto"/>
                        <w:left w:val="none" w:sz="0" w:space="0" w:color="auto"/>
                        <w:bottom w:val="none" w:sz="0" w:space="0" w:color="auto"/>
                        <w:right w:val="none" w:sz="0" w:space="0" w:color="auto"/>
                      </w:divBdr>
                      <w:divsChild>
                        <w:div w:id="1426223887">
                          <w:marLeft w:val="0"/>
                          <w:marRight w:val="0"/>
                          <w:marTop w:val="0"/>
                          <w:marBottom w:val="0"/>
                          <w:divBdr>
                            <w:top w:val="none" w:sz="0" w:space="0" w:color="auto"/>
                            <w:left w:val="none" w:sz="0" w:space="0" w:color="auto"/>
                            <w:bottom w:val="none" w:sz="0" w:space="0" w:color="auto"/>
                            <w:right w:val="none" w:sz="0" w:space="0" w:color="auto"/>
                          </w:divBdr>
                          <w:divsChild>
                            <w:div w:id="1819494430">
                              <w:marLeft w:val="0"/>
                              <w:marRight w:val="0"/>
                              <w:marTop w:val="0"/>
                              <w:marBottom w:val="0"/>
                              <w:divBdr>
                                <w:top w:val="none" w:sz="0" w:space="0" w:color="auto"/>
                                <w:left w:val="none" w:sz="0" w:space="0" w:color="auto"/>
                                <w:bottom w:val="none" w:sz="0" w:space="0" w:color="auto"/>
                                <w:right w:val="none" w:sz="0" w:space="0" w:color="auto"/>
                              </w:divBdr>
                              <w:divsChild>
                                <w:div w:id="1794713836">
                                  <w:marLeft w:val="0"/>
                                  <w:marRight w:val="0"/>
                                  <w:marTop w:val="0"/>
                                  <w:marBottom w:val="0"/>
                                  <w:divBdr>
                                    <w:top w:val="none" w:sz="0" w:space="0" w:color="auto"/>
                                    <w:left w:val="none" w:sz="0" w:space="0" w:color="auto"/>
                                    <w:bottom w:val="none" w:sz="0" w:space="0" w:color="auto"/>
                                    <w:right w:val="none" w:sz="0" w:space="0" w:color="auto"/>
                                  </w:divBdr>
                                  <w:divsChild>
                                    <w:div w:id="1341665846">
                                      <w:marLeft w:val="0"/>
                                      <w:marRight w:val="0"/>
                                      <w:marTop w:val="0"/>
                                      <w:marBottom w:val="0"/>
                                      <w:divBdr>
                                        <w:top w:val="none" w:sz="0" w:space="0" w:color="auto"/>
                                        <w:left w:val="none" w:sz="0" w:space="0" w:color="auto"/>
                                        <w:bottom w:val="none" w:sz="0" w:space="0" w:color="auto"/>
                                        <w:right w:val="none" w:sz="0" w:space="0" w:color="auto"/>
                                      </w:divBdr>
                                      <w:divsChild>
                                        <w:div w:id="1409765060">
                                          <w:marLeft w:val="0"/>
                                          <w:marRight w:val="0"/>
                                          <w:marTop w:val="0"/>
                                          <w:marBottom w:val="0"/>
                                          <w:divBdr>
                                            <w:top w:val="none" w:sz="0" w:space="0" w:color="auto"/>
                                            <w:left w:val="none" w:sz="0" w:space="0" w:color="auto"/>
                                            <w:bottom w:val="none" w:sz="0" w:space="0" w:color="auto"/>
                                            <w:right w:val="none" w:sz="0" w:space="0" w:color="auto"/>
                                          </w:divBdr>
                                          <w:divsChild>
                                            <w:div w:id="1229877600">
                                              <w:marLeft w:val="0"/>
                                              <w:marRight w:val="0"/>
                                              <w:marTop w:val="0"/>
                                              <w:marBottom w:val="0"/>
                                              <w:divBdr>
                                                <w:top w:val="none" w:sz="0" w:space="0" w:color="auto"/>
                                                <w:left w:val="none" w:sz="0" w:space="0" w:color="auto"/>
                                                <w:bottom w:val="none" w:sz="0" w:space="0" w:color="auto"/>
                                                <w:right w:val="none" w:sz="0" w:space="0" w:color="auto"/>
                                              </w:divBdr>
                                              <w:divsChild>
                                                <w:div w:id="188223047">
                                                  <w:marLeft w:val="0"/>
                                                  <w:marRight w:val="0"/>
                                                  <w:marTop w:val="0"/>
                                                  <w:marBottom w:val="0"/>
                                                  <w:divBdr>
                                                    <w:top w:val="none" w:sz="0" w:space="0" w:color="auto"/>
                                                    <w:left w:val="none" w:sz="0" w:space="0" w:color="auto"/>
                                                    <w:bottom w:val="none" w:sz="0" w:space="0" w:color="auto"/>
                                                    <w:right w:val="none" w:sz="0" w:space="0" w:color="auto"/>
                                                  </w:divBdr>
                                                </w:div>
                                              </w:divsChild>
                                            </w:div>
                                            <w:div w:id="4849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491052">
      <w:bodyDiv w:val="1"/>
      <w:marLeft w:val="0"/>
      <w:marRight w:val="0"/>
      <w:marTop w:val="0"/>
      <w:marBottom w:val="0"/>
      <w:divBdr>
        <w:top w:val="none" w:sz="0" w:space="0" w:color="auto"/>
        <w:left w:val="none" w:sz="0" w:space="0" w:color="auto"/>
        <w:bottom w:val="none" w:sz="0" w:space="0" w:color="auto"/>
        <w:right w:val="none" w:sz="0" w:space="0" w:color="auto"/>
      </w:divBdr>
      <w:divsChild>
        <w:div w:id="347097492">
          <w:marLeft w:val="0"/>
          <w:marRight w:val="0"/>
          <w:marTop w:val="0"/>
          <w:marBottom w:val="0"/>
          <w:divBdr>
            <w:top w:val="none" w:sz="0" w:space="0" w:color="auto"/>
            <w:left w:val="none" w:sz="0" w:space="0" w:color="auto"/>
            <w:bottom w:val="none" w:sz="0" w:space="0" w:color="auto"/>
            <w:right w:val="none" w:sz="0" w:space="0" w:color="auto"/>
          </w:divBdr>
          <w:divsChild>
            <w:div w:id="16432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367">
      <w:bodyDiv w:val="1"/>
      <w:marLeft w:val="0"/>
      <w:marRight w:val="0"/>
      <w:marTop w:val="0"/>
      <w:marBottom w:val="0"/>
      <w:divBdr>
        <w:top w:val="none" w:sz="0" w:space="0" w:color="auto"/>
        <w:left w:val="none" w:sz="0" w:space="0" w:color="auto"/>
        <w:bottom w:val="none" w:sz="0" w:space="0" w:color="auto"/>
        <w:right w:val="none" w:sz="0" w:space="0" w:color="auto"/>
      </w:divBdr>
    </w:div>
    <w:div w:id="2035765434">
      <w:bodyDiv w:val="1"/>
      <w:marLeft w:val="0"/>
      <w:marRight w:val="0"/>
      <w:marTop w:val="0"/>
      <w:marBottom w:val="0"/>
      <w:divBdr>
        <w:top w:val="none" w:sz="0" w:space="0" w:color="auto"/>
        <w:left w:val="none" w:sz="0" w:space="0" w:color="auto"/>
        <w:bottom w:val="none" w:sz="0" w:space="0" w:color="auto"/>
        <w:right w:val="none" w:sz="0" w:space="0" w:color="auto"/>
      </w:divBdr>
    </w:div>
    <w:div w:id="2056269456">
      <w:bodyDiv w:val="1"/>
      <w:marLeft w:val="0"/>
      <w:marRight w:val="0"/>
      <w:marTop w:val="0"/>
      <w:marBottom w:val="0"/>
      <w:divBdr>
        <w:top w:val="none" w:sz="0" w:space="0" w:color="auto"/>
        <w:left w:val="none" w:sz="0" w:space="0" w:color="auto"/>
        <w:bottom w:val="none" w:sz="0" w:space="0" w:color="auto"/>
        <w:right w:val="none" w:sz="0" w:space="0" w:color="auto"/>
      </w:divBdr>
      <w:divsChild>
        <w:div w:id="373387829">
          <w:marLeft w:val="0"/>
          <w:marRight w:val="0"/>
          <w:marTop w:val="0"/>
          <w:marBottom w:val="0"/>
          <w:divBdr>
            <w:top w:val="none" w:sz="0" w:space="0" w:color="auto"/>
            <w:left w:val="none" w:sz="0" w:space="0" w:color="auto"/>
            <w:bottom w:val="none" w:sz="0" w:space="0" w:color="auto"/>
            <w:right w:val="none" w:sz="0" w:space="0" w:color="auto"/>
          </w:divBdr>
          <w:divsChild>
            <w:div w:id="1710911610">
              <w:marLeft w:val="0"/>
              <w:marRight w:val="0"/>
              <w:marTop w:val="0"/>
              <w:marBottom w:val="0"/>
              <w:divBdr>
                <w:top w:val="none" w:sz="0" w:space="0" w:color="auto"/>
                <w:left w:val="none" w:sz="0" w:space="0" w:color="auto"/>
                <w:bottom w:val="none" w:sz="0" w:space="0" w:color="auto"/>
                <w:right w:val="none" w:sz="0" w:space="0" w:color="auto"/>
              </w:divBdr>
            </w:div>
            <w:div w:id="553583883">
              <w:marLeft w:val="0"/>
              <w:marRight w:val="0"/>
              <w:marTop w:val="0"/>
              <w:marBottom w:val="0"/>
              <w:divBdr>
                <w:top w:val="none" w:sz="0" w:space="0" w:color="auto"/>
                <w:left w:val="none" w:sz="0" w:space="0" w:color="auto"/>
                <w:bottom w:val="none" w:sz="0" w:space="0" w:color="auto"/>
                <w:right w:val="none" w:sz="0" w:space="0" w:color="auto"/>
              </w:divBdr>
            </w:div>
            <w:div w:id="42759782">
              <w:marLeft w:val="0"/>
              <w:marRight w:val="0"/>
              <w:marTop w:val="0"/>
              <w:marBottom w:val="0"/>
              <w:divBdr>
                <w:top w:val="none" w:sz="0" w:space="0" w:color="auto"/>
                <w:left w:val="none" w:sz="0" w:space="0" w:color="auto"/>
                <w:bottom w:val="none" w:sz="0" w:space="0" w:color="auto"/>
                <w:right w:val="none" w:sz="0" w:space="0" w:color="auto"/>
              </w:divBdr>
            </w:div>
            <w:div w:id="1273585448">
              <w:marLeft w:val="0"/>
              <w:marRight w:val="0"/>
              <w:marTop w:val="0"/>
              <w:marBottom w:val="0"/>
              <w:divBdr>
                <w:top w:val="none" w:sz="0" w:space="0" w:color="auto"/>
                <w:left w:val="none" w:sz="0" w:space="0" w:color="auto"/>
                <w:bottom w:val="none" w:sz="0" w:space="0" w:color="auto"/>
                <w:right w:val="none" w:sz="0" w:space="0" w:color="auto"/>
              </w:divBdr>
            </w:div>
            <w:div w:id="890919214">
              <w:marLeft w:val="0"/>
              <w:marRight w:val="0"/>
              <w:marTop w:val="0"/>
              <w:marBottom w:val="0"/>
              <w:divBdr>
                <w:top w:val="none" w:sz="0" w:space="0" w:color="auto"/>
                <w:left w:val="none" w:sz="0" w:space="0" w:color="auto"/>
                <w:bottom w:val="none" w:sz="0" w:space="0" w:color="auto"/>
                <w:right w:val="none" w:sz="0" w:space="0" w:color="auto"/>
              </w:divBdr>
            </w:div>
            <w:div w:id="1486168065">
              <w:marLeft w:val="0"/>
              <w:marRight w:val="0"/>
              <w:marTop w:val="0"/>
              <w:marBottom w:val="0"/>
              <w:divBdr>
                <w:top w:val="none" w:sz="0" w:space="0" w:color="auto"/>
                <w:left w:val="none" w:sz="0" w:space="0" w:color="auto"/>
                <w:bottom w:val="none" w:sz="0" w:space="0" w:color="auto"/>
                <w:right w:val="none" w:sz="0" w:space="0" w:color="auto"/>
              </w:divBdr>
            </w:div>
            <w:div w:id="1253276042">
              <w:marLeft w:val="0"/>
              <w:marRight w:val="0"/>
              <w:marTop w:val="0"/>
              <w:marBottom w:val="0"/>
              <w:divBdr>
                <w:top w:val="none" w:sz="0" w:space="0" w:color="auto"/>
                <w:left w:val="none" w:sz="0" w:space="0" w:color="auto"/>
                <w:bottom w:val="none" w:sz="0" w:space="0" w:color="auto"/>
                <w:right w:val="none" w:sz="0" w:space="0" w:color="auto"/>
              </w:divBdr>
            </w:div>
            <w:div w:id="1387682344">
              <w:marLeft w:val="0"/>
              <w:marRight w:val="0"/>
              <w:marTop w:val="0"/>
              <w:marBottom w:val="0"/>
              <w:divBdr>
                <w:top w:val="none" w:sz="0" w:space="0" w:color="auto"/>
                <w:left w:val="none" w:sz="0" w:space="0" w:color="auto"/>
                <w:bottom w:val="none" w:sz="0" w:space="0" w:color="auto"/>
                <w:right w:val="none" w:sz="0" w:space="0" w:color="auto"/>
              </w:divBdr>
            </w:div>
            <w:div w:id="1440758174">
              <w:marLeft w:val="0"/>
              <w:marRight w:val="0"/>
              <w:marTop w:val="0"/>
              <w:marBottom w:val="0"/>
              <w:divBdr>
                <w:top w:val="none" w:sz="0" w:space="0" w:color="auto"/>
                <w:left w:val="none" w:sz="0" w:space="0" w:color="auto"/>
                <w:bottom w:val="none" w:sz="0" w:space="0" w:color="auto"/>
                <w:right w:val="none" w:sz="0" w:space="0" w:color="auto"/>
              </w:divBdr>
            </w:div>
            <w:div w:id="119347991">
              <w:marLeft w:val="0"/>
              <w:marRight w:val="0"/>
              <w:marTop w:val="0"/>
              <w:marBottom w:val="0"/>
              <w:divBdr>
                <w:top w:val="none" w:sz="0" w:space="0" w:color="auto"/>
                <w:left w:val="none" w:sz="0" w:space="0" w:color="auto"/>
                <w:bottom w:val="none" w:sz="0" w:space="0" w:color="auto"/>
                <w:right w:val="none" w:sz="0" w:space="0" w:color="auto"/>
              </w:divBdr>
            </w:div>
            <w:div w:id="1288393185">
              <w:marLeft w:val="0"/>
              <w:marRight w:val="0"/>
              <w:marTop w:val="0"/>
              <w:marBottom w:val="0"/>
              <w:divBdr>
                <w:top w:val="none" w:sz="0" w:space="0" w:color="auto"/>
                <w:left w:val="none" w:sz="0" w:space="0" w:color="auto"/>
                <w:bottom w:val="none" w:sz="0" w:space="0" w:color="auto"/>
                <w:right w:val="none" w:sz="0" w:space="0" w:color="auto"/>
              </w:divBdr>
            </w:div>
            <w:div w:id="1342313235">
              <w:marLeft w:val="0"/>
              <w:marRight w:val="0"/>
              <w:marTop w:val="0"/>
              <w:marBottom w:val="0"/>
              <w:divBdr>
                <w:top w:val="none" w:sz="0" w:space="0" w:color="auto"/>
                <w:left w:val="none" w:sz="0" w:space="0" w:color="auto"/>
                <w:bottom w:val="none" w:sz="0" w:space="0" w:color="auto"/>
                <w:right w:val="none" w:sz="0" w:space="0" w:color="auto"/>
              </w:divBdr>
            </w:div>
            <w:div w:id="1479035515">
              <w:marLeft w:val="0"/>
              <w:marRight w:val="0"/>
              <w:marTop w:val="0"/>
              <w:marBottom w:val="0"/>
              <w:divBdr>
                <w:top w:val="none" w:sz="0" w:space="0" w:color="auto"/>
                <w:left w:val="none" w:sz="0" w:space="0" w:color="auto"/>
                <w:bottom w:val="none" w:sz="0" w:space="0" w:color="auto"/>
                <w:right w:val="none" w:sz="0" w:space="0" w:color="auto"/>
              </w:divBdr>
            </w:div>
            <w:div w:id="2123111403">
              <w:marLeft w:val="0"/>
              <w:marRight w:val="0"/>
              <w:marTop w:val="0"/>
              <w:marBottom w:val="0"/>
              <w:divBdr>
                <w:top w:val="none" w:sz="0" w:space="0" w:color="auto"/>
                <w:left w:val="none" w:sz="0" w:space="0" w:color="auto"/>
                <w:bottom w:val="none" w:sz="0" w:space="0" w:color="auto"/>
                <w:right w:val="none" w:sz="0" w:space="0" w:color="auto"/>
              </w:divBdr>
            </w:div>
            <w:div w:id="377123454">
              <w:marLeft w:val="0"/>
              <w:marRight w:val="0"/>
              <w:marTop w:val="0"/>
              <w:marBottom w:val="0"/>
              <w:divBdr>
                <w:top w:val="none" w:sz="0" w:space="0" w:color="auto"/>
                <w:left w:val="none" w:sz="0" w:space="0" w:color="auto"/>
                <w:bottom w:val="none" w:sz="0" w:space="0" w:color="auto"/>
                <w:right w:val="none" w:sz="0" w:space="0" w:color="auto"/>
              </w:divBdr>
            </w:div>
            <w:div w:id="1777478816">
              <w:marLeft w:val="0"/>
              <w:marRight w:val="0"/>
              <w:marTop w:val="0"/>
              <w:marBottom w:val="0"/>
              <w:divBdr>
                <w:top w:val="none" w:sz="0" w:space="0" w:color="auto"/>
                <w:left w:val="none" w:sz="0" w:space="0" w:color="auto"/>
                <w:bottom w:val="none" w:sz="0" w:space="0" w:color="auto"/>
                <w:right w:val="none" w:sz="0" w:space="0" w:color="auto"/>
              </w:divBdr>
            </w:div>
            <w:div w:id="2090350410">
              <w:marLeft w:val="0"/>
              <w:marRight w:val="0"/>
              <w:marTop w:val="0"/>
              <w:marBottom w:val="0"/>
              <w:divBdr>
                <w:top w:val="none" w:sz="0" w:space="0" w:color="auto"/>
                <w:left w:val="none" w:sz="0" w:space="0" w:color="auto"/>
                <w:bottom w:val="none" w:sz="0" w:space="0" w:color="auto"/>
                <w:right w:val="none" w:sz="0" w:space="0" w:color="auto"/>
              </w:divBdr>
            </w:div>
            <w:div w:id="414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png"/><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192.168.1.2/mvonrest" TargetMode="External"/><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localhost:900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hyperlink" Target="http://localhost:9005/" TargetMode="External"/><Relationship Id="rId37" Type="http://schemas.openxmlformats.org/officeDocument/2006/relationships/image" Target="media/image19.png"/><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localhost:900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Downloa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localhost:9005" TargetMode="External"/><Relationship Id="rId35" Type="http://schemas.openxmlformats.org/officeDocument/2006/relationships/image" Target="media/image17.png"/><Relationship Id="rId43"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github.com/mvextens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VisualBatch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5A69C-4112-4C02-9279-CDE87AF5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VisualBatch97.dot</Template>
  <TotalTime>132</TotalTime>
  <Pages>31</Pages>
  <Words>3575</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i-Con Server User Guide</vt:lpstr>
    </vt:vector>
  </TitlesOfParts>
  <Company>Prosol Group (Pty) Ltd t/a Pro Solutions</Company>
  <LinksUpToDate>false</LinksUpToDate>
  <CharactersWithSpaces>23906</CharactersWithSpaces>
  <SharedDoc>false</SharedDoc>
  <HLinks>
    <vt:vector size="42" baseType="variant">
      <vt:variant>
        <vt:i4>1572924</vt:i4>
      </vt:variant>
      <vt:variant>
        <vt:i4>38</vt:i4>
      </vt:variant>
      <vt:variant>
        <vt:i4>0</vt:i4>
      </vt:variant>
      <vt:variant>
        <vt:i4>5</vt:i4>
      </vt:variant>
      <vt:variant>
        <vt:lpwstr/>
      </vt:variant>
      <vt:variant>
        <vt:lpwstr>_Toc508279648</vt:lpwstr>
      </vt:variant>
      <vt:variant>
        <vt:i4>1572924</vt:i4>
      </vt:variant>
      <vt:variant>
        <vt:i4>32</vt:i4>
      </vt:variant>
      <vt:variant>
        <vt:i4>0</vt:i4>
      </vt:variant>
      <vt:variant>
        <vt:i4>5</vt:i4>
      </vt:variant>
      <vt:variant>
        <vt:lpwstr/>
      </vt:variant>
      <vt:variant>
        <vt:lpwstr>_Toc508279647</vt:lpwstr>
      </vt:variant>
      <vt:variant>
        <vt:i4>1572924</vt:i4>
      </vt:variant>
      <vt:variant>
        <vt:i4>26</vt:i4>
      </vt:variant>
      <vt:variant>
        <vt:i4>0</vt:i4>
      </vt:variant>
      <vt:variant>
        <vt:i4>5</vt:i4>
      </vt:variant>
      <vt:variant>
        <vt:lpwstr/>
      </vt:variant>
      <vt:variant>
        <vt:lpwstr>_Toc508279646</vt:lpwstr>
      </vt:variant>
      <vt:variant>
        <vt:i4>1572924</vt:i4>
      </vt:variant>
      <vt:variant>
        <vt:i4>20</vt:i4>
      </vt:variant>
      <vt:variant>
        <vt:i4>0</vt:i4>
      </vt:variant>
      <vt:variant>
        <vt:i4>5</vt:i4>
      </vt:variant>
      <vt:variant>
        <vt:lpwstr/>
      </vt:variant>
      <vt:variant>
        <vt:lpwstr>_Toc508279645</vt:lpwstr>
      </vt:variant>
      <vt:variant>
        <vt:i4>1572924</vt:i4>
      </vt:variant>
      <vt:variant>
        <vt:i4>14</vt:i4>
      </vt:variant>
      <vt:variant>
        <vt:i4>0</vt:i4>
      </vt:variant>
      <vt:variant>
        <vt:i4>5</vt:i4>
      </vt:variant>
      <vt:variant>
        <vt:lpwstr/>
      </vt:variant>
      <vt:variant>
        <vt:lpwstr>_Toc508279644</vt:lpwstr>
      </vt:variant>
      <vt:variant>
        <vt:i4>1572924</vt:i4>
      </vt:variant>
      <vt:variant>
        <vt:i4>8</vt:i4>
      </vt:variant>
      <vt:variant>
        <vt:i4>0</vt:i4>
      </vt:variant>
      <vt:variant>
        <vt:i4>5</vt:i4>
      </vt:variant>
      <vt:variant>
        <vt:lpwstr/>
      </vt:variant>
      <vt:variant>
        <vt:lpwstr>_Toc508279643</vt:lpwstr>
      </vt:variant>
      <vt:variant>
        <vt:i4>1572924</vt:i4>
      </vt:variant>
      <vt:variant>
        <vt:i4>2</vt:i4>
      </vt:variant>
      <vt:variant>
        <vt:i4>0</vt:i4>
      </vt:variant>
      <vt:variant>
        <vt:i4>5</vt:i4>
      </vt:variant>
      <vt:variant>
        <vt:lpwstr/>
      </vt:variant>
      <vt:variant>
        <vt:lpwstr>_Toc508279642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 Server User Guide</dc:title>
  <dc:subject/>
  <dc:creator>Pro Solutions</dc:creator>
  <cp:keywords>Version 4.7.8.3</cp:keywords>
  <dc:description/>
  <cp:lastModifiedBy>Ian McGowan</cp:lastModifiedBy>
  <cp:revision>18</cp:revision>
  <cp:lastPrinted>2018-09-07T11:23:00Z</cp:lastPrinted>
  <dcterms:created xsi:type="dcterms:W3CDTF">2019-09-20T12:52:00Z</dcterms:created>
  <dcterms:modified xsi:type="dcterms:W3CDTF">2019-11-21T05:47:00Z</dcterms:modified>
</cp:coreProperties>
</file>